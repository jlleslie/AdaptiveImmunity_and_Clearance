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E1CF1" w14:textId="77777777" w:rsidR="001C2CBB" w:rsidRPr="0094603B" w:rsidRDefault="00790842">
      <w:pPr>
        <w:rPr>
          <w:b/>
        </w:rPr>
      </w:pPr>
      <w:r w:rsidRPr="0094603B">
        <w:rPr>
          <w:b/>
        </w:rPr>
        <w:t>Figure 1:  Adoptive transfer of splenocytes into RAG1</w:t>
      </w:r>
      <w:r w:rsidRPr="0094603B">
        <w:rPr>
          <w:b/>
          <w:vertAlign w:val="superscript"/>
        </w:rPr>
        <w:t>-/-</w:t>
      </w:r>
      <w:r w:rsidR="0094603B">
        <w:rPr>
          <w:b/>
        </w:rPr>
        <w:t xml:space="preserve"> </w:t>
      </w:r>
    </w:p>
    <w:p w14:paraId="19D8F310" w14:textId="2C54CBDB" w:rsidR="00790842" w:rsidRDefault="00317006">
      <w:pPr>
        <w:rPr>
          <w:rFonts w:ascii="Times New Roman" w:hAnsi="Times New Roman" w:cs="Times New Roman"/>
        </w:rPr>
      </w:pPr>
      <w:r>
        <w:rPr>
          <w:b/>
        </w:rPr>
        <w:t>A</w:t>
      </w:r>
      <w:r w:rsidR="00790842" w:rsidRPr="006E65E5">
        <w:rPr>
          <w:b/>
        </w:rPr>
        <w:t>.</w:t>
      </w:r>
      <w:r w:rsidR="00790842">
        <w:t xml:space="preserve"> Schematic of experimental timeline.</w:t>
      </w:r>
      <w:r w:rsidR="001549C9">
        <w:t xml:space="preserve">  The timeline observed for the mice from which the splenocytes were harvested is outline</w:t>
      </w:r>
      <w:r w:rsidR="00EA42CE">
        <w:t>d</w:t>
      </w:r>
      <w:r w:rsidR="001549C9">
        <w:t xml:space="preserve"> in part one (donor mice). Splenocytes from the donors were injected into infected </w:t>
      </w:r>
      <w:r w:rsidR="001549C9" w:rsidRPr="001549C9">
        <w:t>RAG1</w:t>
      </w:r>
      <w:r w:rsidR="001549C9" w:rsidRPr="001549C9">
        <w:rPr>
          <w:b/>
          <w:vertAlign w:val="superscript"/>
        </w:rPr>
        <w:t>-/-</w:t>
      </w:r>
      <w:r w:rsidR="001549C9">
        <w:rPr>
          <w:b/>
        </w:rPr>
        <w:t xml:space="preserve"> </w:t>
      </w:r>
      <w:r w:rsidR="00257918">
        <w:t>mice as outlined</w:t>
      </w:r>
      <w:r w:rsidR="001549C9">
        <w:t xml:space="preserve"> in part 2 (recipient mice). </w:t>
      </w:r>
      <w:r>
        <w:rPr>
          <w:b/>
        </w:rPr>
        <w:t>B</w:t>
      </w:r>
      <w:r w:rsidR="00790842" w:rsidRPr="006E65E5">
        <w:rPr>
          <w:b/>
        </w:rPr>
        <w:t>.</w:t>
      </w:r>
      <w:r w:rsidR="00790842">
        <w:t xml:space="preserve"> Anti-toxin A IgG titers in wild-type</w:t>
      </w:r>
      <w:r w:rsidR="001549C9">
        <w:t xml:space="preserve"> donor</w:t>
      </w:r>
      <w:r w:rsidR="00790842">
        <w:t xml:space="preserve"> mice.  Mice infected for </w:t>
      </w:r>
      <w:r w:rsidR="001549C9">
        <w:t>twenty-four</w:t>
      </w:r>
      <w:r w:rsidR="00790842">
        <w:t xml:space="preserve"> days with </w:t>
      </w:r>
      <w:r w:rsidR="00790842" w:rsidRPr="00790842">
        <w:rPr>
          <w:i/>
        </w:rPr>
        <w:t>C. difficile</w:t>
      </w:r>
      <w:r w:rsidR="00790842">
        <w:rPr>
          <w:i/>
        </w:rPr>
        <w:t xml:space="preserve"> </w:t>
      </w:r>
      <w:r w:rsidR="0094603B">
        <w:t>developed</w:t>
      </w:r>
      <w:r w:rsidR="00790842">
        <w:t xml:space="preserve"> high titers of anti-toxin A IgG in their serum, while uninfected mice </w:t>
      </w:r>
      <w:r w:rsidR="0094603B">
        <w:t xml:space="preserve">did not. </w:t>
      </w:r>
      <w:r w:rsidR="00CA0EED">
        <w:t xml:space="preserve">The limit of detection </w:t>
      </w:r>
      <w:r w:rsidR="00C22A48">
        <w:t>is</w:t>
      </w:r>
      <w:r w:rsidR="001549C9">
        <w:t xml:space="preserve"> </w:t>
      </w:r>
      <w:commentRangeStart w:id="0"/>
      <w:r w:rsidR="001549C9">
        <w:t>1200</w:t>
      </w:r>
      <w:commentRangeEnd w:id="0"/>
      <w:r w:rsidR="00EA42CE">
        <w:rPr>
          <w:rStyle w:val="CommentReference"/>
        </w:rPr>
        <w:commentReference w:id="0"/>
      </w:r>
      <w:r w:rsidR="00CA0EED">
        <w:t xml:space="preserve">. Infected vs. Uninfected </w:t>
      </w:r>
      <w:r w:rsidR="00790842">
        <w:t>p=</w:t>
      </w:r>
      <w:r w:rsidR="001549C9" w:rsidRPr="001549C9">
        <w:t xml:space="preserve"> 0.009277</w:t>
      </w:r>
      <w:r w:rsidR="001549C9">
        <w:t>.</w:t>
      </w:r>
      <w:r w:rsidR="00790842">
        <w:t xml:space="preserve">  </w:t>
      </w:r>
      <w:r>
        <w:rPr>
          <w:b/>
        </w:rPr>
        <w:t>C</w:t>
      </w:r>
      <w:r w:rsidR="00790842" w:rsidRPr="006E65E5">
        <w:rPr>
          <w:b/>
        </w:rPr>
        <w:t>.</w:t>
      </w:r>
      <w:r w:rsidR="00790842">
        <w:t xml:space="preserve"> </w:t>
      </w:r>
      <w:r w:rsidR="00CA0EED">
        <w:t xml:space="preserve"> </w:t>
      </w:r>
      <w:r w:rsidR="001549C9">
        <w:t xml:space="preserve">Amount </w:t>
      </w:r>
      <w:r w:rsidR="00790842">
        <w:t xml:space="preserve">of serum </w:t>
      </w:r>
      <w:r w:rsidR="0094603B">
        <w:t xml:space="preserve">IgG in the </w:t>
      </w:r>
      <w:r w:rsidR="00A259BC">
        <w:t xml:space="preserve">recipient </w:t>
      </w:r>
      <w:r w:rsidR="0094603B">
        <w:t>Rag1</w:t>
      </w:r>
      <w:r w:rsidR="0094603B" w:rsidRPr="0094603B">
        <w:rPr>
          <w:vertAlign w:val="superscript"/>
        </w:rPr>
        <w:t>-/-</w:t>
      </w:r>
      <w:r w:rsidR="0094603B">
        <w:t xml:space="preserve"> mice </w:t>
      </w:r>
      <w:r w:rsidR="001549C9">
        <w:t>twenty-three</w:t>
      </w:r>
      <w:r w:rsidR="00790842">
        <w:t xml:space="preserve"> days post </w:t>
      </w:r>
      <w:r w:rsidR="001549C9">
        <w:t>injection of</w:t>
      </w:r>
      <w:r w:rsidR="0094603B">
        <w:t xml:space="preserve"> splenocytes</w:t>
      </w:r>
      <w:r w:rsidR="001549C9">
        <w:t>.  Note that two mice that were given splenocytes did not develop</w:t>
      </w:r>
      <w:r w:rsidR="001660FD">
        <w:t xml:space="preserve"> detectable IgG. </w:t>
      </w:r>
      <w:r w:rsidR="00CA0EED">
        <w:t>The limit of detection</w:t>
      </w:r>
      <w:r w:rsidR="001549C9">
        <w:t xml:space="preserve"> </w:t>
      </w:r>
      <w:r w:rsidR="00C22A48">
        <w:t>is</w:t>
      </w:r>
      <w:r w:rsidR="001660FD">
        <w:t xml:space="preserve"> </w:t>
      </w:r>
      <w:r w:rsidR="001549C9" w:rsidRPr="001549C9">
        <w:t>1.56</w:t>
      </w:r>
      <w:r w:rsidR="001549C9">
        <w:t xml:space="preserve"> ng/mL</w:t>
      </w:r>
      <w:ins w:id="1" w:author="Vendrov, Kimberly" w:date="2017-05-22T10:36:00Z">
        <w:r w:rsidR="00376A52">
          <w:t>.</w:t>
        </w:r>
      </w:ins>
      <w:bookmarkStart w:id="2" w:name="_GoBack"/>
      <w:bookmarkEnd w:id="2"/>
      <w:r w:rsidR="00C22A48">
        <w:t xml:space="preserve"> C</w:t>
      </w:r>
      <w:r w:rsidR="00257918">
        <w:t>orrected p values are: Vehicle vs. Splenocytes (uninfected donor)</w:t>
      </w:r>
      <w:r w:rsidR="001549C9">
        <w:t xml:space="preserve"> p=</w:t>
      </w:r>
      <w:r w:rsidR="001549C9" w:rsidRPr="001549C9">
        <w:t xml:space="preserve"> </w:t>
      </w:r>
      <w:r w:rsidR="00257918" w:rsidRPr="00257918">
        <w:t>0.014</w:t>
      </w:r>
      <w:r w:rsidR="00257918">
        <w:t>, Vehicle vs</w:t>
      </w:r>
      <w:r w:rsidR="00C22A48">
        <w:t xml:space="preserve">. Splenocytes (infected donor) </w:t>
      </w:r>
      <w:r w:rsidR="00257918">
        <w:t>p=</w:t>
      </w:r>
      <w:r w:rsidR="00257918" w:rsidRPr="00257918">
        <w:t xml:space="preserve"> 0.011</w:t>
      </w:r>
      <w:r w:rsidR="00257918">
        <w:t xml:space="preserve">, Splenocytes (uninfected </w:t>
      </w:r>
      <w:proofErr w:type="gramStart"/>
      <w:r w:rsidR="00257918">
        <w:t xml:space="preserve">donor)  </w:t>
      </w:r>
      <w:r w:rsidR="00C22A48">
        <w:t>vs.</w:t>
      </w:r>
      <w:proofErr w:type="gramEnd"/>
      <w:r w:rsidR="00257918">
        <w:t xml:space="preserve"> Splenocytes (infected donor)  </w:t>
      </w:r>
      <w:r w:rsidR="0094603B">
        <w:t xml:space="preserve"> p= </w:t>
      </w:r>
      <w:r w:rsidR="00257918" w:rsidRPr="00257918">
        <w:t>0.814</w:t>
      </w:r>
      <w:r w:rsidR="0094603B" w:rsidRPr="006E65E5">
        <w:rPr>
          <w:rFonts w:ascii="Times New Roman" w:hAnsi="Times New Roman" w:cs="Times New Roman"/>
        </w:rPr>
        <w:t>.</w:t>
      </w:r>
      <w:r w:rsidR="0094603B" w:rsidRPr="006E65E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</w:t>
      </w:r>
      <w:r w:rsidR="0094603B" w:rsidRPr="006E65E5">
        <w:rPr>
          <w:rFonts w:ascii="Times New Roman" w:hAnsi="Times New Roman" w:cs="Times New Roman"/>
          <w:b/>
        </w:rPr>
        <w:t>.</w:t>
      </w:r>
      <w:r w:rsidR="0094603B">
        <w:rPr>
          <w:rFonts w:ascii="Times New Roman" w:hAnsi="Times New Roman" w:cs="Times New Roman"/>
        </w:rPr>
        <w:t xml:space="preserve"> Anti-toxin A IgG titers in recipient </w:t>
      </w:r>
      <w:r w:rsidR="0094603B">
        <w:t>Rag1</w:t>
      </w:r>
      <w:r w:rsidR="0094603B" w:rsidRPr="0094603B">
        <w:rPr>
          <w:vertAlign w:val="superscript"/>
        </w:rPr>
        <w:t>-/-</w:t>
      </w:r>
      <w:r w:rsidR="0094603B">
        <w:t xml:space="preserve"> mice twenty-three da</w:t>
      </w:r>
      <w:r w:rsidR="00257918">
        <w:t xml:space="preserve">ys post transfer of splenocytes. Only the mice that received splenocytes from infected donors had any detectable tiers. </w:t>
      </w:r>
      <w:r w:rsidR="00CA0EED">
        <w:t xml:space="preserve">The limit of detection is </w:t>
      </w:r>
      <w:commentRangeStart w:id="3"/>
      <w:r w:rsidR="00CA0EED">
        <w:t>50</w:t>
      </w:r>
      <w:commentRangeEnd w:id="3"/>
      <w:r w:rsidR="00EA42CE">
        <w:rPr>
          <w:rStyle w:val="CommentReference"/>
        </w:rPr>
        <w:commentReference w:id="3"/>
      </w:r>
      <w:r w:rsidR="00CA0EED">
        <w:t xml:space="preserve">. </w:t>
      </w:r>
      <w:r w:rsidR="00C22A48">
        <w:t>C</w:t>
      </w:r>
      <w:r w:rsidR="00257918">
        <w:t>orrected p values are:  Vehicle vs. Splenocytes (infected donor) p=</w:t>
      </w:r>
      <w:r w:rsidR="00257918" w:rsidRPr="00257918">
        <w:t xml:space="preserve"> </w:t>
      </w:r>
      <w:r w:rsidR="00257918">
        <w:t>0.008, Splenocytes (uninfected donor) vs. Splenocytes (infected donor) p</w:t>
      </w:r>
      <w:r w:rsidR="0094603B">
        <w:t xml:space="preserve">= </w:t>
      </w:r>
      <w:r w:rsidR="00257918" w:rsidRPr="00257918">
        <w:t>0.008</w:t>
      </w:r>
      <w:r w:rsidR="00257918">
        <w:t>.</w:t>
      </w:r>
      <w:r w:rsidR="00C22A48">
        <w:t xml:space="preserve">  For all data, statistical significance was calculated using a Wilcoxon test.  When performing multiple comparisons, p</w:t>
      </w:r>
      <w:r w:rsidR="00257918">
        <w:t xml:space="preserve"> values were corrected using</w:t>
      </w:r>
      <w:r w:rsidR="00257918" w:rsidRPr="00257918">
        <w:t xml:space="preserve"> </w:t>
      </w:r>
      <w:proofErr w:type="spellStart"/>
      <w:r w:rsidR="0094603B" w:rsidRPr="00B72707">
        <w:rPr>
          <w:rFonts w:ascii="Times New Roman" w:hAnsi="Times New Roman" w:cs="Times New Roman"/>
        </w:rPr>
        <w:t>Benjamini</w:t>
      </w:r>
      <w:proofErr w:type="spellEnd"/>
      <w:r w:rsidR="0094603B" w:rsidRPr="00B72707">
        <w:rPr>
          <w:rFonts w:ascii="Times New Roman" w:hAnsi="Times New Roman" w:cs="Times New Roman"/>
        </w:rPr>
        <w:t>–Hochberg correction</w:t>
      </w:r>
      <w:r w:rsidR="0094603B">
        <w:rPr>
          <w:rFonts w:ascii="Times New Roman" w:hAnsi="Times New Roman" w:cs="Times New Roman"/>
        </w:rPr>
        <w:t xml:space="preserve"> for multiple comparisons.</w:t>
      </w:r>
      <w:r w:rsidR="001809CE">
        <w:rPr>
          <w:rFonts w:ascii="Times New Roman" w:hAnsi="Times New Roman" w:cs="Times New Roman"/>
        </w:rPr>
        <w:t xml:space="preserve"> </w:t>
      </w:r>
      <w:r w:rsidR="00C22A48">
        <w:rPr>
          <w:rFonts w:ascii="Times New Roman" w:hAnsi="Times New Roman" w:cs="Times New Roman"/>
        </w:rPr>
        <w:t xml:space="preserve">The </w:t>
      </w:r>
      <w:r w:rsidR="00C22A48">
        <w:t xml:space="preserve">dark-grey hashed line represents the </w:t>
      </w:r>
      <w:r w:rsidR="00CA0EED">
        <w:t xml:space="preserve">limit of detection </w:t>
      </w:r>
      <w:r w:rsidR="00C22A48">
        <w:t>for each assay while the dark</w:t>
      </w:r>
      <w:r w:rsidR="00905514">
        <w:t>-grey bars represent the median</w:t>
      </w:r>
      <w:r w:rsidR="00C22A48">
        <w:t xml:space="preserve">. </w:t>
      </w:r>
      <w:r w:rsidR="00BC5D59">
        <w:t>All undetected results</w:t>
      </w:r>
      <w:r w:rsidR="001660FD">
        <w:t xml:space="preserve"> are plotted below </w:t>
      </w:r>
      <w:r w:rsidR="001809CE">
        <w:t>th</w:t>
      </w:r>
      <w:r w:rsidR="00CA0EED">
        <w:t xml:space="preserve">e LOD line for visual clarity. For statistics when </w:t>
      </w:r>
      <w:r w:rsidR="001660FD">
        <w:t xml:space="preserve">samples </w:t>
      </w:r>
      <w:r w:rsidR="00CA0EED">
        <w:t xml:space="preserve">were below the LOD, a value </w:t>
      </w:r>
      <w:r w:rsidR="001660FD">
        <w:t xml:space="preserve">equal to </w:t>
      </w:r>
      <w:r w:rsidR="001809CE">
        <w:t>the LOD/</w:t>
      </w:r>
      <w:r w:rsidR="001660FD">
        <w:rPr>
          <w:rFonts w:ascii="Cambria" w:hAnsi="Cambria"/>
        </w:rPr>
        <w:t>√</w:t>
      </w:r>
      <w:r w:rsidR="00CA0EED">
        <w:t xml:space="preserve">2 was used. </w:t>
      </w:r>
    </w:p>
    <w:p w14:paraId="74A55EE9" w14:textId="77777777" w:rsidR="0094603B" w:rsidRDefault="0094603B">
      <w:pPr>
        <w:rPr>
          <w:rFonts w:ascii="Times New Roman" w:hAnsi="Times New Roman" w:cs="Times New Roman"/>
        </w:rPr>
      </w:pPr>
    </w:p>
    <w:p w14:paraId="07D7AD03" w14:textId="77777777" w:rsidR="00007924" w:rsidRDefault="0094603B" w:rsidP="0094603B">
      <w:pPr>
        <w:rPr>
          <w:b/>
        </w:rPr>
      </w:pPr>
      <w:r w:rsidRPr="0094603B">
        <w:rPr>
          <w:b/>
        </w:rPr>
        <w:t xml:space="preserve">Figure </w:t>
      </w:r>
      <w:r>
        <w:rPr>
          <w:b/>
        </w:rPr>
        <w:t>2</w:t>
      </w:r>
      <w:r w:rsidR="00FA342C">
        <w:rPr>
          <w:b/>
        </w:rPr>
        <w:t>:</w:t>
      </w:r>
      <w:r w:rsidR="00FA342C" w:rsidRPr="00FA342C">
        <w:rPr>
          <w:b/>
        </w:rPr>
        <w:t xml:space="preserve"> </w:t>
      </w:r>
      <w:r w:rsidR="00FA342C">
        <w:rPr>
          <w:b/>
        </w:rPr>
        <w:t xml:space="preserve">Clearance of </w:t>
      </w:r>
      <w:r w:rsidRPr="0094603B">
        <w:rPr>
          <w:b/>
          <w:i/>
        </w:rPr>
        <w:t>C. difficile</w:t>
      </w:r>
      <w:r>
        <w:rPr>
          <w:b/>
        </w:rPr>
        <w:t xml:space="preserve"> </w:t>
      </w:r>
      <w:r w:rsidR="00FA342C">
        <w:rPr>
          <w:b/>
        </w:rPr>
        <w:t>c</w:t>
      </w:r>
      <w:r>
        <w:rPr>
          <w:b/>
        </w:rPr>
        <w:t xml:space="preserve">olonization is </w:t>
      </w:r>
      <w:r w:rsidR="00FA342C">
        <w:rPr>
          <w:b/>
        </w:rPr>
        <w:t xml:space="preserve">associated with </w:t>
      </w:r>
      <w:r w:rsidR="00A5638F">
        <w:rPr>
          <w:b/>
        </w:rPr>
        <w:t xml:space="preserve">significantly different </w:t>
      </w:r>
      <w:r w:rsidR="00FA342C">
        <w:rPr>
          <w:b/>
        </w:rPr>
        <w:t>pre-transfer gut microbiota not treatment groups</w:t>
      </w:r>
      <w:r w:rsidR="00A5638F">
        <w:rPr>
          <w:b/>
        </w:rPr>
        <w:t xml:space="preserve">.  </w:t>
      </w:r>
    </w:p>
    <w:p w14:paraId="00E223A0" w14:textId="47B02F2B" w:rsidR="00CA0EED" w:rsidRPr="00007924" w:rsidRDefault="00FA342C" w:rsidP="0094603B">
      <w:pPr>
        <w:rPr>
          <w:b/>
        </w:rPr>
      </w:pPr>
      <w:r>
        <w:rPr>
          <w:b/>
        </w:rPr>
        <w:t>A</w:t>
      </w:r>
      <w:r w:rsidR="0094603B" w:rsidRPr="005C0D8A">
        <w:rPr>
          <w:b/>
        </w:rPr>
        <w:t>.</w:t>
      </w:r>
      <w:r w:rsidR="0094603B">
        <w:t xml:space="preserve"> </w:t>
      </w:r>
      <w:r>
        <w:t>Time course</w:t>
      </w:r>
      <w:r w:rsidR="00A259BC">
        <w:t xml:space="preserve"> of intestinal c</w:t>
      </w:r>
      <w:r w:rsidR="0094603B">
        <w:t xml:space="preserve">olonization </w:t>
      </w:r>
      <w:r w:rsidR="00A259BC">
        <w:t xml:space="preserve">levels with </w:t>
      </w:r>
      <w:r w:rsidR="00A259BC" w:rsidRPr="00FA342C">
        <w:rPr>
          <w:i/>
        </w:rPr>
        <w:t>C. difficile</w:t>
      </w:r>
      <w:r w:rsidR="00CA0EED">
        <w:rPr>
          <w:i/>
        </w:rPr>
        <w:t xml:space="preserve"> </w:t>
      </w:r>
      <w:r w:rsidR="00CA0EED">
        <w:t>colored by treatment group</w:t>
      </w:r>
      <w:r w:rsidR="0094603B">
        <w:t xml:space="preserve">. The </w:t>
      </w:r>
      <w:r w:rsidR="00A259BC">
        <w:t xml:space="preserve">thick </w:t>
      </w:r>
      <w:r w:rsidR="0094603B">
        <w:t xml:space="preserve">lines represent the median </w:t>
      </w:r>
      <w:r w:rsidR="00A259BC">
        <w:t>colony forming units (</w:t>
      </w:r>
      <w:r w:rsidR="0094603B">
        <w:t>CFU</w:t>
      </w:r>
      <w:r w:rsidR="00A259BC">
        <w:t>)</w:t>
      </w:r>
      <w:r w:rsidR="0094603B">
        <w:t xml:space="preserve"> of </w:t>
      </w:r>
      <w:r w:rsidR="0094603B" w:rsidRPr="00FA342C">
        <w:rPr>
          <w:i/>
        </w:rPr>
        <w:t>C. difficil</w:t>
      </w:r>
      <w:r w:rsidRPr="00FA342C">
        <w:rPr>
          <w:i/>
        </w:rPr>
        <w:t xml:space="preserve">e </w:t>
      </w:r>
      <w:r>
        <w:t xml:space="preserve">per gram of </w:t>
      </w:r>
      <w:r w:rsidR="0094603B">
        <w:t xml:space="preserve">feces </w:t>
      </w:r>
      <w:r w:rsidR="00B027FE">
        <w:t>at each tim</w:t>
      </w:r>
      <w:r>
        <w:t xml:space="preserve">e </w:t>
      </w:r>
      <w:r w:rsidR="00B027FE">
        <w:t>point</w:t>
      </w:r>
      <w:r w:rsidR="0094603B">
        <w:t xml:space="preserve"> for each treatment group. The colored hashed lines represent the median colonization within each cage.  Colonization </w:t>
      </w:r>
      <w:r w:rsidR="00C66301">
        <w:t>levels varied</w:t>
      </w:r>
      <w:r w:rsidR="0094603B">
        <w:t xml:space="preserve"> between cages within the same treatment group.</w:t>
      </w:r>
      <w:r>
        <w:t xml:space="preserve"> The limit of detection was 100 CFU</w:t>
      </w:r>
      <w:r w:rsidR="00CA0EED">
        <w:t>/g feces</w:t>
      </w:r>
      <w:r>
        <w:t xml:space="preserve">. </w:t>
      </w:r>
      <w:r w:rsidR="00CA0EED">
        <w:t xml:space="preserve"> </w:t>
      </w:r>
      <w:r>
        <w:rPr>
          <w:b/>
        </w:rPr>
        <w:t>B</w:t>
      </w:r>
      <w:r w:rsidR="0094603B" w:rsidRPr="005C0D8A">
        <w:rPr>
          <w:b/>
        </w:rPr>
        <w:t xml:space="preserve">. </w:t>
      </w:r>
      <w:r w:rsidR="005C0D8A">
        <w:t xml:space="preserve"> Colonization on day 26-post infection (day 23-post adoptive</w:t>
      </w:r>
      <w:r>
        <w:t>-</w:t>
      </w:r>
      <w:r w:rsidR="00CA0EED">
        <w:t>transfer) colored by treatment group</w:t>
      </w:r>
      <w:r>
        <w:t xml:space="preserve">. </w:t>
      </w:r>
      <w:proofErr w:type="spellStart"/>
      <w:r w:rsidR="00CA0EED">
        <w:t>Splenocyte</w:t>
      </w:r>
      <w:proofErr w:type="spellEnd"/>
      <w:r w:rsidR="00CA0EED">
        <w:t xml:space="preserve"> </w:t>
      </w:r>
      <w:r w:rsidR="00CA0EED">
        <w:rPr>
          <w:rFonts w:ascii="Times New Roman" w:hAnsi="Times New Roman" w:cs="Times New Roman"/>
        </w:rPr>
        <w:t xml:space="preserve">transfer did not result </w:t>
      </w:r>
      <w:ins w:id="4" w:author="Vendrov, Kimberly" w:date="2017-05-22T10:29:00Z">
        <w:r w:rsidR="00EA42CE">
          <w:rPr>
            <w:rFonts w:ascii="Times New Roman" w:hAnsi="Times New Roman" w:cs="Times New Roman"/>
          </w:rPr>
          <w:t xml:space="preserve">in </w:t>
        </w:r>
      </w:ins>
      <w:r w:rsidR="00CA0EED">
        <w:rPr>
          <w:rFonts w:ascii="Times New Roman" w:hAnsi="Times New Roman" w:cs="Times New Roman"/>
        </w:rPr>
        <w:t xml:space="preserve">different levels of colonization with </w:t>
      </w:r>
      <w:r w:rsidR="00CA0EED" w:rsidRPr="00FA342C">
        <w:rPr>
          <w:rFonts w:ascii="Times New Roman" w:hAnsi="Times New Roman" w:cs="Times New Roman"/>
          <w:i/>
        </w:rPr>
        <w:t>C. difficile</w:t>
      </w:r>
      <w:r w:rsidR="00CA0EED">
        <w:rPr>
          <w:rFonts w:ascii="Times New Roman" w:hAnsi="Times New Roman" w:cs="Times New Roman"/>
          <w:i/>
        </w:rPr>
        <w:t xml:space="preserve"> </w:t>
      </w:r>
      <w:r w:rsidR="00CA0EED">
        <w:rPr>
          <w:rFonts w:ascii="Times New Roman" w:hAnsi="Times New Roman" w:cs="Times New Roman"/>
        </w:rPr>
        <w:t xml:space="preserve">between groups.  </w:t>
      </w:r>
      <w:r w:rsidR="00CA0EED">
        <w:t xml:space="preserve">LOD is same as in A.  Corrected p values for all comparisons are p=0.835.   </w:t>
      </w:r>
      <w:r w:rsidR="00CA0EED">
        <w:rPr>
          <w:rFonts w:ascii="Times New Roman" w:hAnsi="Times New Roman" w:cs="Times New Roman"/>
        </w:rPr>
        <w:t xml:space="preserve">For A and B: The </w:t>
      </w:r>
      <w:r w:rsidR="00CA0EED">
        <w:t>dark-grey hashed line represents the limit of detection for each assay while the dark</w:t>
      </w:r>
      <w:r w:rsidR="00905514">
        <w:t>-grey bars represent the median.</w:t>
      </w:r>
      <w:r w:rsidR="00CA0EED">
        <w:t xml:space="preserve"> </w:t>
      </w:r>
      <w:r w:rsidR="00BC5D59">
        <w:t xml:space="preserve">All undetected results </w:t>
      </w:r>
      <w:r w:rsidR="00CA0EED">
        <w:t>are plotted below the LOD line for visual clarity. For statistics when samples were below the LOD, a value equal to the LOD/</w:t>
      </w:r>
      <w:r w:rsidR="00CA0EED">
        <w:rPr>
          <w:rFonts w:ascii="Cambria" w:hAnsi="Cambria"/>
        </w:rPr>
        <w:t>√</w:t>
      </w:r>
      <w:r w:rsidR="00CA0EED">
        <w:t xml:space="preserve">2 was used. </w:t>
      </w:r>
      <w:r w:rsidR="00905514">
        <w:t>Statistical significance was calculated using a Wilcoxon test.  When performing multiple comparisons, p values were corrected using</w:t>
      </w:r>
      <w:r w:rsidR="00905514" w:rsidRPr="00257918">
        <w:t xml:space="preserve"> </w:t>
      </w:r>
      <w:proofErr w:type="spellStart"/>
      <w:r w:rsidR="00905514" w:rsidRPr="00B72707">
        <w:rPr>
          <w:rFonts w:ascii="Times New Roman" w:hAnsi="Times New Roman" w:cs="Times New Roman"/>
        </w:rPr>
        <w:t>Benjamini</w:t>
      </w:r>
      <w:proofErr w:type="spellEnd"/>
      <w:r w:rsidR="00905514" w:rsidRPr="00B72707">
        <w:rPr>
          <w:rFonts w:ascii="Times New Roman" w:hAnsi="Times New Roman" w:cs="Times New Roman"/>
        </w:rPr>
        <w:t>–Hochberg correction</w:t>
      </w:r>
      <w:r w:rsidR="00905514">
        <w:rPr>
          <w:rFonts w:ascii="Times New Roman" w:hAnsi="Times New Roman" w:cs="Times New Roman"/>
        </w:rPr>
        <w:t xml:space="preserve"> for multiple comparisons. </w:t>
      </w:r>
      <w:r w:rsidRPr="00FA342C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.</w:t>
      </w:r>
      <w:r w:rsidR="00CA0EED">
        <w:rPr>
          <w:rFonts w:ascii="Times New Roman" w:hAnsi="Times New Roman" w:cs="Times New Roman"/>
        </w:rPr>
        <w:t xml:space="preserve"> </w:t>
      </w:r>
      <w:r w:rsidR="00C66301">
        <w:rPr>
          <w:rFonts w:ascii="Times New Roman" w:hAnsi="Times New Roman" w:cs="Times New Roman"/>
        </w:rPr>
        <w:t xml:space="preserve">Multidimensional scaling </w:t>
      </w:r>
      <w:r w:rsidR="005C0D8A">
        <w:rPr>
          <w:rFonts w:ascii="Times New Roman" w:hAnsi="Times New Roman" w:cs="Times New Roman"/>
        </w:rPr>
        <w:t xml:space="preserve">MDS </w:t>
      </w:r>
      <w:r w:rsidR="00C66301">
        <w:rPr>
          <w:rFonts w:ascii="Times New Roman" w:hAnsi="Times New Roman" w:cs="Times New Roman"/>
        </w:rPr>
        <w:t xml:space="preserve">plot </w:t>
      </w:r>
      <w:r w:rsidR="005C0D8A">
        <w:rPr>
          <w:rFonts w:ascii="Times New Roman" w:hAnsi="Times New Roman" w:cs="Times New Roman"/>
        </w:rPr>
        <w:t xml:space="preserve">of Bray-Curtis distances </w:t>
      </w:r>
      <w:r w:rsidR="00B32935">
        <w:rPr>
          <w:rFonts w:ascii="Times New Roman" w:hAnsi="Times New Roman" w:cs="Times New Roman"/>
        </w:rPr>
        <w:t xml:space="preserve">comparing communities in mice at </w:t>
      </w:r>
      <w:r w:rsidR="005C0D8A">
        <w:rPr>
          <w:rFonts w:ascii="Times New Roman" w:hAnsi="Times New Roman" w:cs="Times New Roman"/>
        </w:rPr>
        <w:t xml:space="preserve">day 1-post infection. Before adoptive transfer the cage that </w:t>
      </w:r>
      <w:r w:rsidR="00C66301">
        <w:rPr>
          <w:rFonts w:ascii="Times New Roman" w:hAnsi="Times New Roman" w:cs="Times New Roman"/>
        </w:rPr>
        <w:t>eventually</w:t>
      </w:r>
      <w:r w:rsidR="005C0D8A">
        <w:rPr>
          <w:rFonts w:ascii="Times New Roman" w:hAnsi="Times New Roman" w:cs="Times New Roman"/>
        </w:rPr>
        <w:t xml:space="preserve"> clear</w:t>
      </w:r>
      <w:r w:rsidR="00B32935">
        <w:rPr>
          <w:rFonts w:ascii="Times New Roman" w:hAnsi="Times New Roman" w:cs="Times New Roman"/>
        </w:rPr>
        <w:t>ed</w:t>
      </w:r>
      <w:r w:rsidR="005C0D8A">
        <w:rPr>
          <w:rFonts w:ascii="Times New Roman" w:hAnsi="Times New Roman" w:cs="Times New Roman"/>
        </w:rPr>
        <w:t xml:space="preserve"> infection (black circles) had a significantly different community structure than the mice </w:t>
      </w:r>
      <w:r w:rsidR="00F82A11">
        <w:rPr>
          <w:rFonts w:ascii="Times New Roman" w:hAnsi="Times New Roman" w:cs="Times New Roman"/>
        </w:rPr>
        <w:t xml:space="preserve">in the other </w:t>
      </w:r>
      <w:r>
        <w:rPr>
          <w:rFonts w:ascii="Times New Roman" w:hAnsi="Times New Roman" w:cs="Times New Roman"/>
        </w:rPr>
        <w:t xml:space="preserve">cages (represented by the </w:t>
      </w:r>
      <w:r w:rsidR="005C0D8A">
        <w:rPr>
          <w:rFonts w:ascii="Times New Roman" w:hAnsi="Times New Roman" w:cs="Times New Roman"/>
        </w:rPr>
        <w:t>other shapes)</w:t>
      </w:r>
      <w:r w:rsidR="00EC0979">
        <w:rPr>
          <w:rFonts w:ascii="Times New Roman" w:hAnsi="Times New Roman" w:cs="Times New Roman"/>
        </w:rPr>
        <w:t xml:space="preserve"> </w:t>
      </w:r>
      <w:r w:rsidR="00F82A11">
        <w:rPr>
          <w:rFonts w:ascii="Times New Roman" w:hAnsi="Times New Roman" w:cs="Times New Roman"/>
        </w:rPr>
        <w:t>ANOSIM R=</w:t>
      </w:r>
      <w:r w:rsidR="00CA0EED" w:rsidRPr="00CA0EED">
        <w:rPr>
          <w:rFonts w:ascii="Times New Roman" w:hAnsi="Times New Roman" w:cs="Times New Roman"/>
        </w:rPr>
        <w:t>0.7584</w:t>
      </w:r>
      <w:r w:rsidR="00F82A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82A11">
        <w:rPr>
          <w:rFonts w:ascii="Times New Roman" w:hAnsi="Times New Roman" w:cs="Times New Roman"/>
        </w:rPr>
        <w:t>p=0.00</w:t>
      </w:r>
      <w:r>
        <w:rPr>
          <w:rFonts w:ascii="Times New Roman" w:hAnsi="Times New Roman" w:cs="Times New Roman"/>
        </w:rPr>
        <w:t>4</w:t>
      </w:r>
      <w:r w:rsidR="00F82A11">
        <w:rPr>
          <w:rFonts w:ascii="Times New Roman" w:hAnsi="Times New Roman" w:cs="Times New Roman"/>
        </w:rPr>
        <w:t xml:space="preserve">. </w:t>
      </w:r>
    </w:p>
    <w:p w14:paraId="409C0B9B" w14:textId="77777777" w:rsidR="001A140F" w:rsidRDefault="001A140F" w:rsidP="0094603B">
      <w:pPr>
        <w:rPr>
          <w:b/>
        </w:rPr>
      </w:pPr>
    </w:p>
    <w:p w14:paraId="59B34FF1" w14:textId="2E0F2EE7" w:rsidR="00A5638F" w:rsidRPr="006E65E5" w:rsidRDefault="00A5638F" w:rsidP="0094603B">
      <w:pPr>
        <w:rPr>
          <w:b/>
        </w:rPr>
      </w:pPr>
      <w:r w:rsidRPr="006E65E5">
        <w:rPr>
          <w:b/>
        </w:rPr>
        <w:lastRenderedPageBreak/>
        <w:t xml:space="preserve">Figure 3: </w:t>
      </w:r>
      <w:r w:rsidR="006E65E5">
        <w:rPr>
          <w:b/>
        </w:rPr>
        <w:t xml:space="preserve">Effect of reconstitution of adaptive immunity on the microbiota. </w:t>
      </w:r>
    </w:p>
    <w:p w14:paraId="5401A6EB" w14:textId="265A71B6" w:rsidR="00FA342C" w:rsidRPr="000E6B76" w:rsidRDefault="00CA0EED">
      <w:pPr>
        <w:rPr>
          <w:b/>
        </w:rPr>
      </w:pPr>
      <w:r w:rsidRPr="00205D05">
        <w:rPr>
          <w:b/>
        </w:rPr>
        <w:t>A.</w:t>
      </w:r>
      <w:r>
        <w:t xml:space="preserve"> The Bray-Curtis dissimilarity distances between each mouse’s pre-antibi</w:t>
      </w:r>
      <w:r w:rsidR="00905514">
        <w:t xml:space="preserve">otic </w:t>
      </w:r>
      <w:r>
        <w:t>and day 21 post infection communities were</w:t>
      </w:r>
      <w:r w:rsidR="00FA342C">
        <w:t xml:space="preserve"> computed. Values closer to 1 signify that the two communities are more dissimilar.  Reconstitution of adaptive immunity does not alter the recovery of the community by this metric. </w:t>
      </w:r>
      <w:r w:rsidR="00905514">
        <w:t>Corrected p-values: Splenocytes (uninfected donor) vs. Splenocytes (infected donor) p=</w:t>
      </w:r>
      <w:r w:rsidR="00905514" w:rsidRPr="00257918">
        <w:t xml:space="preserve"> </w:t>
      </w:r>
      <w:r w:rsidR="00905514">
        <w:t xml:space="preserve">0.082, Splenocytes (uninfected donor) vs. vehicle p= </w:t>
      </w:r>
      <w:r w:rsidR="00905514" w:rsidRPr="00257918">
        <w:t>0.</w:t>
      </w:r>
      <w:r w:rsidR="00905514">
        <w:t>149, Splenocytes (infected donor) vs. vehicle p=</w:t>
      </w:r>
      <w:r w:rsidR="00905514" w:rsidRPr="00905514">
        <w:t xml:space="preserve"> </w:t>
      </w:r>
      <w:r w:rsidR="00905514">
        <w:t>0.714</w:t>
      </w:r>
      <w:r w:rsidR="00905514" w:rsidRPr="00905514">
        <w:t>.</w:t>
      </w:r>
      <w:r w:rsidR="00905514" w:rsidRPr="00905514">
        <w:rPr>
          <w:b/>
        </w:rPr>
        <w:t xml:space="preserve">  </w:t>
      </w:r>
      <w:r w:rsidR="00FA342C" w:rsidRPr="00905514">
        <w:rPr>
          <w:b/>
        </w:rPr>
        <w:t>B.</w:t>
      </w:r>
      <w:r w:rsidR="00905514">
        <w:t xml:space="preserve"> </w:t>
      </w:r>
      <w:r w:rsidR="00FA342C">
        <w:t xml:space="preserve">The </w:t>
      </w:r>
      <w:r w:rsidR="00905514">
        <w:t xml:space="preserve">inverse Simpson </w:t>
      </w:r>
      <w:r w:rsidR="00FA342C">
        <w:t xml:space="preserve">diversity of the community is not </w:t>
      </w:r>
      <w:r w:rsidR="00905514">
        <w:t>different in mice</w:t>
      </w:r>
      <w:r w:rsidR="00FA342C">
        <w:t xml:space="preserve"> given splenocytes</w:t>
      </w:r>
      <w:r w:rsidR="00905514">
        <w:t xml:space="preserve"> or vehicle. </w:t>
      </w:r>
      <w:r w:rsidR="00FA342C">
        <w:t xml:space="preserve"> </w:t>
      </w:r>
      <w:r w:rsidR="00905514">
        <w:t>Corrected p-values: Splenocytes (uninfected donor) vs. Splenocytes (infected donor) p=</w:t>
      </w:r>
      <w:r w:rsidR="00905514" w:rsidRPr="00257918">
        <w:t xml:space="preserve"> </w:t>
      </w:r>
      <w:r w:rsidR="00905514" w:rsidRPr="00905514">
        <w:t>0.9433</w:t>
      </w:r>
      <w:r w:rsidR="00905514">
        <w:t>, Splenocytes (uninfected donor) vs. vehicle p=0.7546 Splenocytes (infected donor) vs. vehicle p=</w:t>
      </w:r>
      <w:r w:rsidR="00905514" w:rsidRPr="00905514">
        <w:t xml:space="preserve"> 0.6623.</w:t>
      </w:r>
      <w:r w:rsidR="00905514" w:rsidRPr="00905514">
        <w:rPr>
          <w:b/>
        </w:rPr>
        <w:t xml:space="preserve"> </w:t>
      </w:r>
      <w:r w:rsidR="00905514">
        <w:t>Statistical significance was calculated using a Wilcoxon test.  When performing multiple comparisons, p values were corrected using</w:t>
      </w:r>
      <w:r w:rsidR="00905514" w:rsidRPr="00257918">
        <w:t xml:space="preserve"> </w:t>
      </w:r>
      <w:proofErr w:type="spellStart"/>
      <w:r w:rsidR="00905514" w:rsidRPr="00B72707">
        <w:rPr>
          <w:rFonts w:ascii="Times New Roman" w:hAnsi="Times New Roman" w:cs="Times New Roman"/>
        </w:rPr>
        <w:t>Benjamini</w:t>
      </w:r>
      <w:proofErr w:type="spellEnd"/>
      <w:r w:rsidR="00905514" w:rsidRPr="00B72707">
        <w:rPr>
          <w:rFonts w:ascii="Times New Roman" w:hAnsi="Times New Roman" w:cs="Times New Roman"/>
        </w:rPr>
        <w:t>–Hochberg correction</w:t>
      </w:r>
      <w:r w:rsidR="00905514">
        <w:rPr>
          <w:rFonts w:ascii="Times New Roman" w:hAnsi="Times New Roman" w:cs="Times New Roman"/>
        </w:rPr>
        <w:t xml:space="preserve"> for multiple comparisons.</w:t>
      </w:r>
      <w:r w:rsidR="00205D05">
        <w:rPr>
          <w:rFonts w:ascii="Times New Roman" w:hAnsi="Times New Roman" w:cs="Times New Roman"/>
        </w:rPr>
        <w:t xml:space="preserve"> </w:t>
      </w:r>
      <w:r w:rsidR="00205D05">
        <w:rPr>
          <w:rFonts w:ascii="Times New Roman" w:hAnsi="Times New Roman" w:cs="Times New Roman"/>
          <w:b/>
        </w:rPr>
        <w:t xml:space="preserve">C.  </w:t>
      </w:r>
      <w:r w:rsidR="000E6B76" w:rsidRPr="000E6B76">
        <w:rPr>
          <w:rFonts w:ascii="Times New Roman" w:hAnsi="Times New Roman" w:cs="Times New Roman"/>
        </w:rPr>
        <w:t>Strip chart</w:t>
      </w:r>
      <w:r w:rsidR="000E6B76">
        <w:rPr>
          <w:rFonts w:ascii="Times New Roman" w:hAnsi="Times New Roman" w:cs="Times New Roman"/>
          <w:b/>
        </w:rPr>
        <w:t xml:space="preserve"> </w:t>
      </w:r>
      <w:r w:rsidR="000E6B76">
        <w:rPr>
          <w:rFonts w:ascii="Times New Roman" w:hAnsi="Times New Roman" w:cs="Times New Roman"/>
        </w:rPr>
        <w:t xml:space="preserve">showing the </w:t>
      </w:r>
      <w:r w:rsidR="00F4512F">
        <w:rPr>
          <w:rFonts w:ascii="Times New Roman" w:hAnsi="Times New Roman" w:cs="Times New Roman"/>
        </w:rPr>
        <w:t>showing the abundance per 10,000 sequences</w:t>
      </w:r>
      <w:r w:rsidR="000E6B76">
        <w:rPr>
          <w:rFonts w:ascii="Times New Roman" w:hAnsi="Times New Roman" w:cs="Times New Roman"/>
        </w:rPr>
        <w:t xml:space="preserve"> of the top ten OTUS with the highest LDA for distinguishing IgG negative mice from IgG positive mice. Each dot represents a single mouse. </w:t>
      </w:r>
      <w:r w:rsidR="002751CF">
        <w:t>B</w:t>
      </w:r>
      <w:r w:rsidR="00905514">
        <w:t>ars represent the median</w:t>
      </w:r>
      <w:r w:rsidR="00205D05">
        <w:t>.</w:t>
      </w:r>
    </w:p>
    <w:p w14:paraId="357B8F5D" w14:textId="77777777" w:rsidR="00905514" w:rsidRDefault="00905514"/>
    <w:p w14:paraId="5AFBB40F" w14:textId="77777777" w:rsidR="00007924" w:rsidRDefault="006E65E5" w:rsidP="006E65E5">
      <w:pPr>
        <w:rPr>
          <w:b/>
        </w:rPr>
      </w:pPr>
      <w:r w:rsidRPr="006E65E5">
        <w:rPr>
          <w:b/>
        </w:rPr>
        <w:t xml:space="preserve">Figure </w:t>
      </w:r>
      <w:r>
        <w:rPr>
          <w:b/>
        </w:rPr>
        <w:t>4</w:t>
      </w:r>
      <w:r w:rsidRPr="006E65E5">
        <w:rPr>
          <w:b/>
        </w:rPr>
        <w:t xml:space="preserve">: </w:t>
      </w:r>
      <w:r w:rsidR="00855866">
        <w:rPr>
          <w:b/>
        </w:rPr>
        <w:t>Microbiota</w:t>
      </w:r>
      <w:r>
        <w:rPr>
          <w:b/>
        </w:rPr>
        <w:t xml:space="preserve"> is sufficient to </w:t>
      </w:r>
      <w:r w:rsidR="00007924">
        <w:rPr>
          <w:b/>
        </w:rPr>
        <w:t>explain</w:t>
      </w:r>
      <w:r>
        <w:rPr>
          <w:b/>
        </w:rPr>
        <w:t xml:space="preserve"> clearance</w:t>
      </w:r>
      <w:r w:rsidRPr="00FA342C">
        <w:t xml:space="preserve">. </w:t>
      </w:r>
      <w:r w:rsidRPr="00826C7F">
        <w:rPr>
          <w:b/>
        </w:rPr>
        <w:t xml:space="preserve"> </w:t>
      </w:r>
    </w:p>
    <w:p w14:paraId="5864CD9F" w14:textId="4D0E6D4C" w:rsidR="006E65E5" w:rsidRPr="00F4512F" w:rsidRDefault="00826C7F" w:rsidP="006E65E5">
      <w:pPr>
        <w:rPr>
          <w:rFonts w:ascii="Times New Roman" w:hAnsi="Times New Roman" w:cs="Times New Roman"/>
        </w:rPr>
      </w:pPr>
      <w:r w:rsidRPr="00826C7F">
        <w:rPr>
          <w:b/>
        </w:rPr>
        <w:t>A.</w:t>
      </w:r>
      <w:r w:rsidR="00FA342C" w:rsidRPr="00826C7F">
        <w:rPr>
          <w:b/>
        </w:rPr>
        <w:t xml:space="preserve"> </w:t>
      </w:r>
      <w:r w:rsidR="00FA342C" w:rsidRPr="00FA342C">
        <w:t>Schematic of co-housing</w:t>
      </w:r>
      <w:r w:rsidR="0032332D">
        <w:t xml:space="preserve"> experiment.  </w:t>
      </w:r>
      <w:r w:rsidR="0032332D" w:rsidRPr="00FA342C">
        <w:t xml:space="preserve">Open circles </w:t>
      </w:r>
      <w:r w:rsidR="0032332D">
        <w:t>represent</w:t>
      </w:r>
      <w:r w:rsidR="0032332D" w:rsidRPr="00FA342C">
        <w:t xml:space="preserve"> RAG1</w:t>
      </w:r>
      <w:r w:rsidR="0032332D" w:rsidRPr="0032332D">
        <w:rPr>
          <w:vertAlign w:val="superscript"/>
        </w:rPr>
        <w:t xml:space="preserve">-/- </w:t>
      </w:r>
      <w:r w:rsidR="0032332D" w:rsidRPr="00FA342C">
        <w:t xml:space="preserve">mice while closed circles </w:t>
      </w:r>
      <w:r w:rsidR="00984399">
        <w:t xml:space="preserve">represent </w:t>
      </w:r>
      <w:r w:rsidR="0032332D" w:rsidRPr="00FA342C">
        <w:t>the wild-type mice</w:t>
      </w:r>
      <w:r w:rsidR="00984399">
        <w:t xml:space="preserve">. Mice were co-housed for thirty-three days starting before antibiotics up to infection. </w:t>
      </w:r>
      <w:r w:rsidR="00BC5D59">
        <w:t>The colors of the boxes</w:t>
      </w:r>
      <w:r w:rsidR="00984399">
        <w:t xml:space="preserve"> represent gender as well as group</w:t>
      </w:r>
      <w:r w:rsidR="00BC5D59">
        <w:t xml:space="preserve">ing of mice. </w:t>
      </w:r>
      <w:r w:rsidR="000E6B76">
        <w:t xml:space="preserve">Group A denoted by the blue boxes are </w:t>
      </w:r>
      <w:r w:rsidR="00984399">
        <w:t xml:space="preserve">male </w:t>
      </w:r>
      <w:r w:rsidR="00984399" w:rsidRPr="00FA342C">
        <w:t>RAG1</w:t>
      </w:r>
      <w:r w:rsidR="00984399" w:rsidRPr="0032332D">
        <w:rPr>
          <w:vertAlign w:val="superscript"/>
        </w:rPr>
        <w:t xml:space="preserve">-/- </w:t>
      </w:r>
      <w:r w:rsidR="00984399">
        <w:rPr>
          <w:vertAlign w:val="superscript"/>
        </w:rPr>
        <w:t xml:space="preserve"> </w:t>
      </w:r>
      <w:r w:rsidR="00984399">
        <w:t xml:space="preserve">and WT mice that were cohoused before </w:t>
      </w:r>
      <w:r w:rsidR="00BC5D59">
        <w:t>infection while</w:t>
      </w:r>
      <w:r w:rsidR="000E6B76">
        <w:t xml:space="preserve"> group B</w:t>
      </w:r>
      <w:del w:id="5" w:author="Vendrov, Kimberly" w:date="2017-05-22T10:32:00Z">
        <w:r w:rsidR="000E6B76" w:rsidDel="00EA42CE">
          <w:delText xml:space="preserve"> </w:delText>
        </w:r>
      </w:del>
      <w:r w:rsidR="000E6B76">
        <w:t>,</w:t>
      </w:r>
      <w:ins w:id="6" w:author="Vendrov, Kimberly" w:date="2017-05-22T10:32:00Z">
        <w:r w:rsidR="00EA42CE">
          <w:t xml:space="preserve"> </w:t>
        </w:r>
      </w:ins>
      <w:r w:rsidR="000E6B76">
        <w:t>denoted  by the purple boxes,  r</w:t>
      </w:r>
      <w:r w:rsidR="00BC5D59">
        <w:t>epresents</w:t>
      </w:r>
      <w:r w:rsidR="00984399">
        <w:t xml:space="preserve"> the female </w:t>
      </w:r>
      <w:r w:rsidR="00984399" w:rsidRPr="00FA342C">
        <w:t>RAG1</w:t>
      </w:r>
      <w:r w:rsidR="00984399" w:rsidRPr="0032332D">
        <w:rPr>
          <w:vertAlign w:val="superscript"/>
        </w:rPr>
        <w:t xml:space="preserve">-/- </w:t>
      </w:r>
      <w:r w:rsidR="00984399">
        <w:rPr>
          <w:vertAlign w:val="superscript"/>
        </w:rPr>
        <w:t xml:space="preserve"> </w:t>
      </w:r>
      <w:r w:rsidR="00984399">
        <w:t>and WT mice that were cohoused.</w:t>
      </w:r>
      <w:r w:rsidR="00F4512F" w:rsidRPr="00F4512F">
        <w:rPr>
          <w:b/>
        </w:rPr>
        <w:t xml:space="preserve"> </w:t>
      </w:r>
      <w:r w:rsidR="00F4512F">
        <w:rPr>
          <w:b/>
        </w:rPr>
        <w:t>B.</w:t>
      </w:r>
      <w:r w:rsidR="00F4512F" w:rsidRPr="00FA342C">
        <w:t xml:space="preserve"> </w:t>
      </w:r>
      <w:r w:rsidR="00FA342C" w:rsidRPr="00FA342C">
        <w:t xml:space="preserve"> </w:t>
      </w:r>
      <w:r w:rsidR="00F4512F">
        <w:rPr>
          <w:rFonts w:ascii="Times New Roman" w:hAnsi="Times New Roman" w:cs="Times New Roman"/>
        </w:rPr>
        <w:t xml:space="preserve">Multidimensional scaling MDS plot of Bray-Curtis </w:t>
      </w:r>
      <w:r w:rsidR="002751CF">
        <w:rPr>
          <w:rFonts w:ascii="Times New Roman" w:hAnsi="Times New Roman" w:cs="Times New Roman"/>
        </w:rPr>
        <w:t>dissimilarity</w:t>
      </w:r>
      <w:r w:rsidR="00F4512F">
        <w:rPr>
          <w:rFonts w:ascii="Times New Roman" w:hAnsi="Times New Roman" w:cs="Times New Roman"/>
        </w:rPr>
        <w:t xml:space="preserve"> between the fecal microbiota of the group A (blue) vs. group B (purple) mice before antibiotics or infection. The two groups of mice have a significantly different community structure, ANOSIM R=</w:t>
      </w:r>
      <w:r w:rsidR="00F4512F" w:rsidRPr="00CA0EED">
        <w:rPr>
          <w:rFonts w:ascii="Times New Roman" w:hAnsi="Times New Roman" w:cs="Times New Roman"/>
        </w:rPr>
        <w:t>0.</w:t>
      </w:r>
      <w:r w:rsidR="00F4512F">
        <w:rPr>
          <w:rFonts w:ascii="Times New Roman" w:hAnsi="Times New Roman" w:cs="Times New Roman"/>
        </w:rPr>
        <w:t xml:space="preserve">1756, p=0.041. </w:t>
      </w:r>
      <w:r w:rsidR="00F4512F">
        <w:rPr>
          <w:b/>
        </w:rPr>
        <w:t>C</w:t>
      </w:r>
      <w:r>
        <w:rPr>
          <w:b/>
        </w:rPr>
        <w:t>.</w:t>
      </w:r>
      <w:r w:rsidR="00FA342C" w:rsidRPr="00FA342C">
        <w:t xml:space="preserve"> </w:t>
      </w:r>
      <w:r w:rsidR="002751CF">
        <w:t xml:space="preserve"> Temporal </w:t>
      </w:r>
      <w:r w:rsidR="002751CF" w:rsidRPr="002751CF">
        <w:rPr>
          <w:i/>
        </w:rPr>
        <w:t>C. difficile</w:t>
      </w:r>
      <w:r w:rsidR="002751CF">
        <w:t xml:space="preserve"> colonization</w:t>
      </w:r>
      <w:r w:rsidR="00FA342C" w:rsidRPr="00FA342C">
        <w:t xml:space="preserve"> by cage</w:t>
      </w:r>
      <w:r w:rsidR="00007924">
        <w:t>.</w:t>
      </w:r>
      <w:r w:rsidR="00007924" w:rsidRPr="00007924">
        <w:t xml:space="preserve"> </w:t>
      </w:r>
      <w:r w:rsidR="00007924">
        <w:t xml:space="preserve">Circles represent the median values for each cage while the error bars denote upper and lower quartiles. </w:t>
      </w:r>
      <w:r w:rsidR="00007924" w:rsidRPr="00FA342C">
        <w:t>Open circles are the RAG1</w:t>
      </w:r>
      <w:r w:rsidR="00007924" w:rsidRPr="00007924">
        <w:rPr>
          <w:vertAlign w:val="superscript"/>
        </w:rPr>
        <w:t>-/-</w:t>
      </w:r>
      <w:r w:rsidR="00007924" w:rsidRPr="00FA342C">
        <w:t xml:space="preserve"> mice while closed circles are the wild-type mice.</w:t>
      </w:r>
      <w:r w:rsidR="00007924">
        <w:t xml:space="preserve"> The c</w:t>
      </w:r>
      <w:r w:rsidR="00FA342C" w:rsidRPr="00FA342C">
        <w:t>olor</w:t>
      </w:r>
      <w:r w:rsidR="00007924">
        <w:t>s</w:t>
      </w:r>
      <w:r w:rsidR="00FA342C" w:rsidRPr="00FA342C">
        <w:t xml:space="preserve"> </w:t>
      </w:r>
      <w:r w:rsidR="00007924">
        <w:t xml:space="preserve">refer back to </w:t>
      </w:r>
      <w:r w:rsidR="00C276BF">
        <w:t>4</w:t>
      </w:r>
      <w:r w:rsidR="00007924">
        <w:t xml:space="preserve">A and </w:t>
      </w:r>
      <w:r w:rsidR="00FA342C" w:rsidRPr="00FA342C">
        <w:t xml:space="preserve">represent </w:t>
      </w:r>
      <w:r w:rsidR="00007924">
        <w:t>co-housing groups</w:t>
      </w:r>
      <w:r w:rsidR="00FA342C" w:rsidRPr="00FA342C">
        <w:t xml:space="preserve"> prior to infection. </w:t>
      </w:r>
      <w:r w:rsidR="00007924">
        <w:t>p</w:t>
      </w:r>
      <w:r w:rsidR="00FA342C" w:rsidRPr="00FA342C">
        <w:t>=</w:t>
      </w:r>
      <w:r w:rsidR="000E6B76">
        <w:t>0.002 by Wilcoxon test</w:t>
      </w:r>
      <w:r w:rsidR="000E6B76" w:rsidRPr="00C276BF">
        <w:t>.</w:t>
      </w:r>
      <w:r w:rsidR="00FA342C" w:rsidRPr="00C276BF">
        <w:rPr>
          <w:b/>
        </w:rPr>
        <w:t xml:space="preserve"> </w:t>
      </w:r>
      <w:r w:rsidR="00C276BF" w:rsidRPr="00C276BF">
        <w:rPr>
          <w:b/>
        </w:rPr>
        <w:t>D.</w:t>
      </w:r>
      <w:r w:rsidR="00C276BF" w:rsidRPr="00C276BF">
        <w:rPr>
          <w:rFonts w:ascii="Times New Roman" w:hAnsi="Times New Roman" w:cs="Times New Roman"/>
        </w:rPr>
        <w:t xml:space="preserve"> </w:t>
      </w:r>
      <w:r w:rsidR="00C276BF">
        <w:rPr>
          <w:rFonts w:ascii="Times New Roman" w:hAnsi="Times New Roman" w:cs="Times New Roman"/>
        </w:rPr>
        <w:t xml:space="preserve">Same data as in figure 4C, showing colonization at 40 days post-infection for each cage. </w:t>
      </w:r>
      <w:r w:rsidR="00BC5D59">
        <w:rPr>
          <w:rFonts w:ascii="Times New Roman" w:hAnsi="Times New Roman" w:cs="Times New Roman"/>
        </w:rPr>
        <w:t xml:space="preserve">The </w:t>
      </w:r>
      <w:r w:rsidR="000E6B76">
        <w:t>black-hashed</w:t>
      </w:r>
      <w:r w:rsidR="00BC5D59">
        <w:t xml:space="preserve"> line represents the limit of detection, which </w:t>
      </w:r>
      <w:r w:rsidR="000E6B76">
        <w:t>was</w:t>
      </w:r>
      <w:r w:rsidR="00BC5D59">
        <w:t xml:space="preserve"> 100 CFU/g feces. All undetected results are plotted below the LOD line for visual clarity. For statistics when samples were below the LOD, a value equal to the LOD/</w:t>
      </w:r>
      <w:r w:rsidR="00BC5D59">
        <w:rPr>
          <w:rFonts w:ascii="Cambria" w:hAnsi="Cambria"/>
        </w:rPr>
        <w:t>√</w:t>
      </w:r>
      <w:r w:rsidR="00BC5D59">
        <w:t xml:space="preserve">2 was used. Statistical significance was calculated using a Wilcoxon test.  </w:t>
      </w:r>
    </w:p>
    <w:p w14:paraId="4767E24A" w14:textId="77777777" w:rsidR="00F4512F" w:rsidRDefault="00F4512F" w:rsidP="006E65E5">
      <w:pPr>
        <w:rPr>
          <w:b/>
        </w:rPr>
      </w:pPr>
    </w:p>
    <w:p w14:paraId="64F2B21E" w14:textId="5E6E065F" w:rsidR="006E65E5" w:rsidRDefault="006E65E5" w:rsidP="006E65E5">
      <w:pPr>
        <w:rPr>
          <w:b/>
        </w:rPr>
      </w:pPr>
      <w:r w:rsidRPr="006E65E5">
        <w:rPr>
          <w:b/>
        </w:rPr>
        <w:t xml:space="preserve">Figure </w:t>
      </w:r>
      <w:r>
        <w:rPr>
          <w:b/>
        </w:rPr>
        <w:t>5</w:t>
      </w:r>
      <w:r w:rsidRPr="006E65E5">
        <w:rPr>
          <w:b/>
        </w:rPr>
        <w:t xml:space="preserve">: </w:t>
      </w:r>
      <w:r>
        <w:rPr>
          <w:b/>
        </w:rPr>
        <w:t xml:space="preserve">Intact community predicts outcome of </w:t>
      </w:r>
      <w:r w:rsidRPr="006E65E5">
        <w:rPr>
          <w:b/>
          <w:i/>
        </w:rPr>
        <w:t>C. difficile</w:t>
      </w:r>
      <w:r>
        <w:rPr>
          <w:b/>
        </w:rPr>
        <w:t xml:space="preserve"> infection. </w:t>
      </w:r>
    </w:p>
    <w:p w14:paraId="572BA07F" w14:textId="40F94435" w:rsidR="00F4512F" w:rsidRPr="00F4512F" w:rsidRDefault="000E6B76" w:rsidP="00F4512F">
      <w:r>
        <w:rPr>
          <w:b/>
        </w:rPr>
        <w:t xml:space="preserve">A. </w:t>
      </w:r>
      <w:r w:rsidR="00F4512F">
        <w:t xml:space="preserve">Dot chart showing the top ten OTUs with highest mean decrease in accuracy from the Random Forest classifier. </w:t>
      </w:r>
      <w:r w:rsidR="00F4512F">
        <w:rPr>
          <w:b/>
        </w:rPr>
        <w:t xml:space="preserve">B. </w:t>
      </w:r>
      <w:r w:rsidRPr="000E6B76">
        <w:rPr>
          <w:rFonts w:ascii="Times New Roman" w:hAnsi="Times New Roman" w:cs="Times New Roman"/>
        </w:rPr>
        <w:t>Strip chart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showing </w:t>
      </w:r>
      <w:r w:rsidR="00F4512F">
        <w:rPr>
          <w:rFonts w:ascii="Times New Roman" w:hAnsi="Times New Roman" w:cs="Times New Roman"/>
        </w:rPr>
        <w:t>the abundance</w:t>
      </w:r>
      <w:r>
        <w:rPr>
          <w:rFonts w:ascii="Times New Roman" w:hAnsi="Times New Roman" w:cs="Times New Roman"/>
        </w:rPr>
        <w:t xml:space="preserve"> per 10,000 sequences </w:t>
      </w:r>
      <w:r w:rsidR="00F4512F">
        <w:rPr>
          <w:rFonts w:ascii="Times New Roman" w:hAnsi="Times New Roman" w:cs="Times New Roman"/>
        </w:rPr>
        <w:t xml:space="preserve">of OTUs from </w:t>
      </w:r>
      <w:r w:rsidR="000E51F5">
        <w:rPr>
          <w:rFonts w:ascii="Times New Roman" w:hAnsi="Times New Roman" w:cs="Times New Roman"/>
        </w:rPr>
        <w:t>5</w:t>
      </w:r>
      <w:r w:rsidR="00F4512F">
        <w:rPr>
          <w:rFonts w:ascii="Times New Roman" w:hAnsi="Times New Roman" w:cs="Times New Roman"/>
        </w:rPr>
        <w:t xml:space="preserve">A that distinguish between mice that went on to clear </w:t>
      </w:r>
      <w:r w:rsidR="00F4512F" w:rsidRPr="00F4512F">
        <w:rPr>
          <w:rFonts w:ascii="Times New Roman" w:hAnsi="Times New Roman" w:cs="Times New Roman"/>
          <w:i/>
        </w:rPr>
        <w:t>C. difficile</w:t>
      </w:r>
      <w:r w:rsidR="00F4512F">
        <w:rPr>
          <w:rFonts w:ascii="Times New Roman" w:hAnsi="Times New Roman" w:cs="Times New Roman"/>
        </w:rPr>
        <w:t xml:space="preserve"> versus the mice that remained colonized. Each dot represents a single mouse. </w:t>
      </w:r>
      <w:r w:rsidR="000E51F5">
        <w:t xml:space="preserve">Black </w:t>
      </w:r>
      <w:r w:rsidR="00F4512F">
        <w:t>bars represent the median.</w:t>
      </w:r>
    </w:p>
    <w:p w14:paraId="57280BD6" w14:textId="77777777" w:rsidR="006E65E5" w:rsidRDefault="006E65E5"/>
    <w:p w14:paraId="1116A567" w14:textId="77777777" w:rsidR="001A140F" w:rsidRDefault="001A140F"/>
    <w:p w14:paraId="2CD41206" w14:textId="370AD056" w:rsidR="001A140F" w:rsidRDefault="001A140F">
      <w:pPr>
        <w:rPr>
          <w:b/>
        </w:rPr>
      </w:pPr>
      <w:r>
        <w:rPr>
          <w:b/>
        </w:rPr>
        <w:t>Supplemental figure</w:t>
      </w:r>
      <w:r w:rsidRPr="006E65E5">
        <w:rPr>
          <w:b/>
        </w:rPr>
        <w:t xml:space="preserve"> </w:t>
      </w:r>
      <w:r>
        <w:rPr>
          <w:b/>
        </w:rPr>
        <w:t>1</w:t>
      </w:r>
      <w:r w:rsidRPr="006E65E5">
        <w:rPr>
          <w:b/>
        </w:rPr>
        <w:t xml:space="preserve">: </w:t>
      </w:r>
      <w:r>
        <w:rPr>
          <w:b/>
        </w:rPr>
        <w:t xml:space="preserve">Colonization of </w:t>
      </w:r>
      <w:r w:rsidRPr="006E65E5">
        <w:rPr>
          <w:b/>
          <w:i/>
        </w:rPr>
        <w:t>C. difficile</w:t>
      </w:r>
      <w:r>
        <w:rPr>
          <w:b/>
        </w:rPr>
        <w:t xml:space="preserve"> in wild type donor mice. </w:t>
      </w:r>
    </w:p>
    <w:p w14:paraId="1BDD373B" w14:textId="06F6B589" w:rsidR="001A140F" w:rsidRDefault="001A140F">
      <w:r>
        <w:t>Temporal colonization</w:t>
      </w:r>
      <w:r w:rsidRPr="00FA342C">
        <w:t xml:space="preserve"> </w:t>
      </w:r>
      <w:r>
        <w:t xml:space="preserve">of </w:t>
      </w:r>
      <w:r w:rsidRPr="002751CF">
        <w:rPr>
          <w:i/>
        </w:rPr>
        <w:t>C. difficile</w:t>
      </w:r>
      <w:r>
        <w:t xml:space="preserve"> </w:t>
      </w:r>
      <w:r w:rsidRPr="00FA342C">
        <w:t>by cage</w:t>
      </w:r>
      <w:r>
        <w:t xml:space="preserve">, </w:t>
      </w:r>
      <w:del w:id="7" w:author="Vendrov, Kimberly" w:date="2017-05-22T10:35:00Z">
        <w:r w:rsidRPr="00007924" w:rsidDel="00EA42CE">
          <w:delText xml:space="preserve"> </w:delText>
        </w:r>
      </w:del>
      <w:r>
        <w:t xml:space="preserve">circles represent the median CFU/g feces for each cage while the error bars denote upper and lower quartiles. Grey represents the cage of mock-infected mice that were never colonized, while black points is colonization in the infected mice. </w:t>
      </w:r>
      <w:r>
        <w:rPr>
          <w:rFonts w:ascii="Times New Roman" w:hAnsi="Times New Roman" w:cs="Times New Roman"/>
        </w:rPr>
        <w:t xml:space="preserve">The </w:t>
      </w:r>
      <w:r>
        <w:t>black-hashed line represents the limit of detection, which was 100 CFU/g feces. All undetected results are plotted below the LOD line for visual clarity.</w:t>
      </w:r>
    </w:p>
    <w:p w14:paraId="09D2BEFD" w14:textId="77777777" w:rsidR="001A140F" w:rsidRDefault="001A140F"/>
    <w:p w14:paraId="0C6A9715" w14:textId="349B732D" w:rsidR="001A140F" w:rsidRDefault="001A140F" w:rsidP="001A140F">
      <w:pPr>
        <w:rPr>
          <w:b/>
        </w:rPr>
      </w:pPr>
      <w:r>
        <w:rPr>
          <w:b/>
        </w:rPr>
        <w:t>Supplemental figure</w:t>
      </w:r>
      <w:r w:rsidRPr="006E65E5">
        <w:rPr>
          <w:b/>
        </w:rPr>
        <w:t xml:space="preserve"> </w:t>
      </w:r>
      <w:r w:rsidR="00A87F32">
        <w:rPr>
          <w:b/>
        </w:rPr>
        <w:t>2</w:t>
      </w:r>
      <w:r w:rsidRPr="006E65E5">
        <w:rPr>
          <w:b/>
        </w:rPr>
        <w:t xml:space="preserve">: </w:t>
      </w:r>
      <w:r>
        <w:rPr>
          <w:b/>
        </w:rPr>
        <w:t xml:space="preserve">Colonization of </w:t>
      </w:r>
      <w:r w:rsidRPr="006E65E5">
        <w:rPr>
          <w:b/>
          <w:i/>
        </w:rPr>
        <w:t>C. difficile</w:t>
      </w:r>
      <w:r>
        <w:rPr>
          <w:b/>
        </w:rPr>
        <w:t xml:space="preserve"> in wild type mice included in Random Forest analysis. </w:t>
      </w:r>
    </w:p>
    <w:p w14:paraId="583CCEF1" w14:textId="77777777" w:rsidR="001A140F" w:rsidRDefault="001A140F" w:rsidP="001A140F">
      <w:r>
        <w:t>Temporal colonization</w:t>
      </w:r>
      <w:r w:rsidRPr="00FA342C">
        <w:t xml:space="preserve"> </w:t>
      </w:r>
      <w:r>
        <w:t xml:space="preserve">of </w:t>
      </w:r>
      <w:r w:rsidRPr="002751CF">
        <w:rPr>
          <w:i/>
        </w:rPr>
        <w:t>C. difficile</w:t>
      </w:r>
      <w:r>
        <w:t xml:space="preserve"> </w:t>
      </w:r>
      <w:r w:rsidRPr="00FA342C">
        <w:t>by cage</w:t>
      </w:r>
      <w:r>
        <w:t xml:space="preserve">, </w:t>
      </w:r>
      <w:r w:rsidRPr="00007924">
        <w:t>circles</w:t>
      </w:r>
      <w:r>
        <w:t xml:space="preserve"> represents the median CFU/g feces for each cage while the error bars denote upper and lower quartiles. Colors represent the different cages of mice. </w:t>
      </w:r>
      <w:r>
        <w:rPr>
          <w:rFonts w:ascii="Times New Roman" w:hAnsi="Times New Roman" w:cs="Times New Roman"/>
        </w:rPr>
        <w:t xml:space="preserve">The </w:t>
      </w:r>
      <w:r>
        <w:t>black-hashed line represents the limit of detection, which was 100 CFU/g feces. All undetected results are plotted below the LOD line for visual clarity.</w:t>
      </w:r>
    </w:p>
    <w:p w14:paraId="74F59539" w14:textId="15A905AF" w:rsidR="001A140F" w:rsidRDefault="001A140F"/>
    <w:sectPr w:rsidR="001A140F" w:rsidSect="001C2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endrov, Kimberly" w:date="2017-05-22T10:28:00Z" w:initials="VK">
    <w:p w14:paraId="51044EBE" w14:textId="79388126" w:rsidR="00EA42CE" w:rsidRDefault="00EA42CE">
      <w:pPr>
        <w:pStyle w:val="CommentText"/>
      </w:pPr>
      <w:r>
        <w:rPr>
          <w:rStyle w:val="CommentReference"/>
        </w:rPr>
        <w:annotationRef/>
      </w:r>
      <w:r>
        <w:t>Units?</w:t>
      </w:r>
    </w:p>
  </w:comment>
  <w:comment w:id="3" w:author="Vendrov, Kimberly" w:date="2017-05-22T10:28:00Z" w:initials="VK">
    <w:p w14:paraId="07BF99F3" w14:textId="66E4F622" w:rsidR="00EA42CE" w:rsidRDefault="00EA42CE">
      <w:pPr>
        <w:pStyle w:val="CommentText"/>
      </w:pPr>
      <w:r>
        <w:rPr>
          <w:rStyle w:val="CommentReference"/>
        </w:rPr>
        <w:annotationRef/>
      </w:r>
      <w:r>
        <w:t>Units?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044EBE" w15:done="0"/>
  <w15:commentEx w15:paraId="07BF99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drov, Kimberly">
    <w15:presenceInfo w15:providerId="None" w15:userId="Vendrov, Kimber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42"/>
    <w:rsid w:val="00007924"/>
    <w:rsid w:val="000E51F5"/>
    <w:rsid w:val="000E6B76"/>
    <w:rsid w:val="001549C9"/>
    <w:rsid w:val="001660FD"/>
    <w:rsid w:val="001809CE"/>
    <w:rsid w:val="001A140F"/>
    <w:rsid w:val="001C2CBB"/>
    <w:rsid w:val="00205D05"/>
    <w:rsid w:val="002519E9"/>
    <w:rsid w:val="00257918"/>
    <w:rsid w:val="002751CF"/>
    <w:rsid w:val="00317006"/>
    <w:rsid w:val="0032332D"/>
    <w:rsid w:val="00376A52"/>
    <w:rsid w:val="005C0D8A"/>
    <w:rsid w:val="006E65E5"/>
    <w:rsid w:val="00790842"/>
    <w:rsid w:val="00826C7F"/>
    <w:rsid w:val="00855866"/>
    <w:rsid w:val="00905514"/>
    <w:rsid w:val="0094603B"/>
    <w:rsid w:val="00984399"/>
    <w:rsid w:val="00A259BC"/>
    <w:rsid w:val="00A5638F"/>
    <w:rsid w:val="00A87F32"/>
    <w:rsid w:val="00B027FE"/>
    <w:rsid w:val="00B32935"/>
    <w:rsid w:val="00BC5D59"/>
    <w:rsid w:val="00C22A48"/>
    <w:rsid w:val="00C276BF"/>
    <w:rsid w:val="00C66301"/>
    <w:rsid w:val="00CA0EED"/>
    <w:rsid w:val="00DA1BDE"/>
    <w:rsid w:val="00EA42CE"/>
    <w:rsid w:val="00EC0979"/>
    <w:rsid w:val="00F4512F"/>
    <w:rsid w:val="00F82A11"/>
    <w:rsid w:val="00FA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C4215"/>
  <w14:defaultImageDpi w14:val="300"/>
  <w15:docId w15:val="{B125B301-FBF1-4A22-8AA2-BC00C15D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0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0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70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0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0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0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0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UMich</Company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Leslie</dc:creator>
  <cp:keywords/>
  <dc:description/>
  <cp:lastModifiedBy>Vendrov, Kimberly</cp:lastModifiedBy>
  <cp:revision>26</cp:revision>
  <dcterms:created xsi:type="dcterms:W3CDTF">2017-05-17T23:40:00Z</dcterms:created>
  <dcterms:modified xsi:type="dcterms:W3CDTF">2017-05-22T14:36:00Z</dcterms:modified>
</cp:coreProperties>
</file>