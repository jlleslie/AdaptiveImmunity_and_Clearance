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8387A0" w14:textId="41171A9B" w:rsidR="00A823F2" w:rsidRPr="005A62EF" w:rsidRDefault="00A823F2" w:rsidP="00FD3242">
      <w:pPr>
        <w:rPr>
          <w:rFonts w:ascii="Times New Roman" w:hAnsi="Times New Roman" w:cs="Times New Roman"/>
        </w:rPr>
      </w:pPr>
      <w:r>
        <w:rPr>
          <w:rFonts w:ascii="Times New Roman" w:hAnsi="Times New Roman" w:cs="Times New Roman"/>
          <w:b/>
        </w:rPr>
        <w:t>Title</w:t>
      </w:r>
      <w:r w:rsidR="005A62EF">
        <w:rPr>
          <w:rFonts w:ascii="Times New Roman" w:hAnsi="Times New Roman" w:cs="Times New Roman"/>
          <w:b/>
        </w:rPr>
        <w:t xml:space="preserve">: </w:t>
      </w:r>
      <w:r>
        <w:rPr>
          <w:rFonts w:ascii="Times New Roman" w:hAnsi="Times New Roman" w:cs="Times New Roman"/>
          <w:b/>
        </w:rPr>
        <w:t xml:space="preserve"> </w:t>
      </w:r>
      <w:r w:rsidRPr="005A62EF">
        <w:rPr>
          <w:rFonts w:ascii="Times New Roman" w:hAnsi="Times New Roman" w:cs="Times New Roman"/>
        </w:rPr>
        <w:t xml:space="preserve">The gut microbiota mediates clearance of </w:t>
      </w:r>
      <w:r w:rsidRPr="005A62EF">
        <w:rPr>
          <w:rFonts w:ascii="Times New Roman" w:hAnsi="Times New Roman" w:cs="Times New Roman"/>
          <w:i/>
        </w:rPr>
        <w:t>Clostridium difficile</w:t>
      </w:r>
      <w:r w:rsidRPr="005A62EF">
        <w:rPr>
          <w:rFonts w:ascii="Times New Roman" w:hAnsi="Times New Roman" w:cs="Times New Roman"/>
        </w:rPr>
        <w:t xml:space="preserve"> infection independent of adaptive immunity</w:t>
      </w:r>
    </w:p>
    <w:p w14:paraId="429AA6F8" w14:textId="77777777" w:rsidR="00A823F2" w:rsidRDefault="00A823F2" w:rsidP="006D6FC6">
      <w:pPr>
        <w:rPr>
          <w:rFonts w:ascii="Times New Roman" w:hAnsi="Times New Roman" w:cs="Times New Roman"/>
        </w:rPr>
      </w:pPr>
    </w:p>
    <w:p w14:paraId="42045288" w14:textId="77777777" w:rsidR="00A823F2" w:rsidRDefault="00A823F2" w:rsidP="006D6FC6">
      <w:pPr>
        <w:rPr>
          <w:rFonts w:ascii="Times New Roman" w:hAnsi="Times New Roman" w:cs="Times New Roman"/>
        </w:rPr>
      </w:pPr>
    </w:p>
    <w:p w14:paraId="4ECCDF21" w14:textId="53F6EACD" w:rsidR="006D6FC6" w:rsidRPr="00B72707" w:rsidRDefault="006D6FC6" w:rsidP="006D6FC6">
      <w:pPr>
        <w:rPr>
          <w:rFonts w:ascii="Times New Roman" w:hAnsi="Times New Roman" w:cs="Times New Roman"/>
          <w:b/>
        </w:rPr>
      </w:pPr>
      <w:r w:rsidRPr="00B72707">
        <w:rPr>
          <w:rFonts w:ascii="Times New Roman" w:hAnsi="Times New Roman" w:cs="Times New Roman"/>
          <w:b/>
        </w:rPr>
        <w:t xml:space="preserve">Authors: </w:t>
      </w:r>
    </w:p>
    <w:p w14:paraId="38D36EFE" w14:textId="6B7848AC" w:rsidR="0009588D" w:rsidRDefault="0009588D" w:rsidP="0009588D">
      <w:pPr>
        <w:rPr>
          <w:rFonts w:ascii="Times New Roman" w:hAnsi="Times New Roman" w:cs="Times New Roman"/>
          <w:i/>
          <w:sz w:val="18"/>
        </w:rPr>
      </w:pPr>
      <w:r w:rsidRPr="00B72707">
        <w:rPr>
          <w:rFonts w:ascii="Times New Roman" w:hAnsi="Times New Roman" w:cs="Times New Roman"/>
        </w:rPr>
        <w:t>Jhansi L</w:t>
      </w:r>
      <w:r w:rsidR="006C6894" w:rsidRPr="00B72707">
        <w:rPr>
          <w:rFonts w:ascii="Times New Roman" w:hAnsi="Times New Roman" w:cs="Times New Roman"/>
        </w:rPr>
        <w:t xml:space="preserve">. </w:t>
      </w:r>
      <w:r w:rsidR="00C50D64">
        <w:rPr>
          <w:rFonts w:ascii="Times New Roman" w:hAnsi="Times New Roman" w:cs="Times New Roman"/>
        </w:rPr>
        <w:t>Leslie</w:t>
      </w:r>
      <w:r w:rsidR="00C50D64" w:rsidRPr="00C50D64">
        <w:rPr>
          <w:rFonts w:ascii="Times New Roman" w:hAnsi="Times New Roman" w:cs="Times New Roman"/>
          <w:vertAlign w:val="superscript"/>
        </w:rPr>
        <w:t>1</w:t>
      </w:r>
      <w:r w:rsidR="00C50D64">
        <w:rPr>
          <w:rFonts w:ascii="Times New Roman" w:hAnsi="Times New Roman" w:cs="Times New Roman"/>
        </w:rPr>
        <w:t xml:space="preserve">, </w:t>
      </w:r>
      <w:r w:rsidR="00602B0D" w:rsidRPr="00B72707">
        <w:rPr>
          <w:rFonts w:ascii="Times New Roman" w:hAnsi="Times New Roman" w:cs="Times New Roman"/>
        </w:rPr>
        <w:t>Kim</w:t>
      </w:r>
      <w:r w:rsidR="00427A00" w:rsidRPr="00B72707">
        <w:rPr>
          <w:rFonts w:ascii="Times New Roman" w:hAnsi="Times New Roman" w:cs="Times New Roman"/>
        </w:rPr>
        <w:t>berly C.</w:t>
      </w:r>
      <w:r w:rsidR="00602B0D" w:rsidRPr="00B72707">
        <w:rPr>
          <w:rFonts w:ascii="Times New Roman" w:hAnsi="Times New Roman" w:cs="Times New Roman"/>
        </w:rPr>
        <w:t xml:space="preserve"> Vendrov</w:t>
      </w:r>
      <w:r w:rsidR="00C50D64" w:rsidRPr="00C50D64">
        <w:rPr>
          <w:rFonts w:ascii="Times New Roman" w:hAnsi="Times New Roman" w:cs="Times New Roman"/>
          <w:vertAlign w:val="superscript"/>
        </w:rPr>
        <w:t>2</w:t>
      </w:r>
      <w:r w:rsidR="00C50D64">
        <w:rPr>
          <w:rFonts w:ascii="Times New Roman" w:hAnsi="Times New Roman" w:cs="Times New Roman"/>
        </w:rPr>
        <w:t>,</w:t>
      </w:r>
      <w:r w:rsidR="00C50D64">
        <w:rPr>
          <w:rFonts w:ascii="Times New Roman" w:hAnsi="Times New Roman" w:cs="Times New Roman"/>
          <w:i/>
          <w:sz w:val="18"/>
        </w:rPr>
        <w:t xml:space="preserve"> </w:t>
      </w:r>
      <w:commentRangeStart w:id="0"/>
      <w:r w:rsidR="006D6FC6" w:rsidRPr="00B72707">
        <w:rPr>
          <w:rFonts w:ascii="Times New Roman" w:hAnsi="Times New Roman" w:cs="Times New Roman"/>
        </w:rPr>
        <w:t>Matthew L. Jenior</w:t>
      </w:r>
      <w:r w:rsidR="00C50D64" w:rsidRPr="00C50D64">
        <w:rPr>
          <w:rFonts w:ascii="Times New Roman" w:hAnsi="Times New Roman" w:cs="Times New Roman"/>
          <w:vertAlign w:val="superscript"/>
        </w:rPr>
        <w:t>1</w:t>
      </w:r>
      <w:r w:rsidR="00C50D64">
        <w:rPr>
          <w:rFonts w:ascii="Times New Roman" w:hAnsi="Times New Roman" w:cs="Times New Roman"/>
          <w:i/>
        </w:rPr>
        <w:t xml:space="preserve"> </w:t>
      </w:r>
      <w:commentRangeEnd w:id="0"/>
      <w:r w:rsidR="002133F4">
        <w:rPr>
          <w:rStyle w:val="CommentReference"/>
        </w:rPr>
        <w:commentReference w:id="0"/>
      </w:r>
      <w:r w:rsidR="00C50D64">
        <w:rPr>
          <w:rFonts w:ascii="Times New Roman" w:hAnsi="Times New Roman" w:cs="Times New Roman"/>
        </w:rPr>
        <w:t xml:space="preserve">and </w:t>
      </w:r>
      <w:r w:rsidRPr="00B72707">
        <w:rPr>
          <w:rFonts w:ascii="Times New Roman" w:hAnsi="Times New Roman" w:cs="Times New Roman"/>
        </w:rPr>
        <w:t>Vincent B. Young</w:t>
      </w:r>
      <w:r w:rsidR="00C50D64" w:rsidRPr="00C50D64">
        <w:rPr>
          <w:rFonts w:ascii="Times New Roman" w:hAnsi="Times New Roman" w:cs="Times New Roman"/>
          <w:vertAlign w:val="superscript"/>
        </w:rPr>
        <w:t>1,2</w:t>
      </w:r>
      <w:r w:rsidRPr="00B72707">
        <w:rPr>
          <w:rFonts w:ascii="Times New Roman" w:hAnsi="Times New Roman" w:cs="Times New Roman"/>
          <w:i/>
        </w:rPr>
        <w:t xml:space="preserve"> </w:t>
      </w:r>
      <w:r w:rsidR="00602B0D" w:rsidRPr="00B72707">
        <w:rPr>
          <w:rFonts w:ascii="Times New Roman" w:hAnsi="Times New Roman" w:cs="Times New Roman"/>
          <w:i/>
        </w:rPr>
        <w:t xml:space="preserve"> </w:t>
      </w:r>
    </w:p>
    <w:p w14:paraId="7AE476B3" w14:textId="77777777" w:rsidR="00C50D64" w:rsidRDefault="00C50D64" w:rsidP="0009588D">
      <w:pPr>
        <w:rPr>
          <w:rFonts w:ascii="Times New Roman" w:hAnsi="Times New Roman" w:cs="Times New Roman"/>
        </w:rPr>
      </w:pPr>
    </w:p>
    <w:p w14:paraId="13A954A4" w14:textId="77777777" w:rsidR="00C50D64" w:rsidRDefault="00C50D64" w:rsidP="0009588D">
      <w:pPr>
        <w:rPr>
          <w:rFonts w:ascii="Times New Roman" w:hAnsi="Times New Roman" w:cs="Times New Roman"/>
          <w:b/>
        </w:rPr>
      </w:pPr>
    </w:p>
    <w:p w14:paraId="0088D18B" w14:textId="27FA6572" w:rsidR="00C50D64" w:rsidRPr="00C50D64" w:rsidRDefault="00C50D64" w:rsidP="0009588D">
      <w:pPr>
        <w:rPr>
          <w:rFonts w:ascii="Times New Roman" w:hAnsi="Times New Roman" w:cs="Times New Roman"/>
          <w:b/>
        </w:rPr>
      </w:pPr>
      <w:r w:rsidRPr="00C50D64">
        <w:rPr>
          <w:rFonts w:ascii="Times New Roman" w:hAnsi="Times New Roman" w:cs="Times New Roman"/>
          <w:b/>
        </w:rPr>
        <w:t xml:space="preserve">Affiliations </w:t>
      </w:r>
    </w:p>
    <w:p w14:paraId="137BC466" w14:textId="383B2D3C" w:rsidR="00C50D64" w:rsidRDefault="00C50D64" w:rsidP="0009588D">
      <w:pPr>
        <w:rPr>
          <w:rFonts w:ascii="Times New Roman" w:hAnsi="Times New Roman" w:cs="Times New Roman"/>
        </w:rPr>
      </w:pPr>
      <w:r w:rsidRPr="00C50D64">
        <w:rPr>
          <w:rFonts w:ascii="Times New Roman" w:hAnsi="Times New Roman" w:cs="Times New Roman"/>
          <w:vertAlign w:val="superscript"/>
        </w:rPr>
        <w:t>1</w:t>
      </w:r>
      <w:r>
        <w:rPr>
          <w:rFonts w:ascii="Times New Roman" w:hAnsi="Times New Roman" w:cs="Times New Roman"/>
        </w:rPr>
        <w:t>Department of Microbiology and Immunology</w:t>
      </w:r>
    </w:p>
    <w:p w14:paraId="0E2A3D92" w14:textId="21FEA8BB" w:rsidR="00C50D64" w:rsidRPr="00C50D64" w:rsidRDefault="00C50D64" w:rsidP="0009588D">
      <w:pPr>
        <w:rPr>
          <w:rFonts w:ascii="Times New Roman" w:hAnsi="Times New Roman" w:cs="Times New Roman"/>
        </w:rPr>
      </w:pPr>
      <w:r w:rsidRPr="00C50D64">
        <w:rPr>
          <w:rFonts w:ascii="Times New Roman" w:hAnsi="Times New Roman" w:cs="Times New Roman"/>
          <w:vertAlign w:val="superscript"/>
        </w:rPr>
        <w:t>2</w:t>
      </w:r>
      <w:r>
        <w:rPr>
          <w:rFonts w:ascii="Times New Roman" w:hAnsi="Times New Roman" w:cs="Times New Roman"/>
        </w:rPr>
        <w:t xml:space="preserve">Department of Internal Medicine, Division of Infectious Diseases  </w:t>
      </w:r>
    </w:p>
    <w:p w14:paraId="407B21E6" w14:textId="77777777" w:rsidR="00596067" w:rsidRDefault="00C50D64" w:rsidP="00C50D64">
      <w:pPr>
        <w:rPr>
          <w:rFonts w:ascii="Times New Roman" w:hAnsi="Times New Roman" w:cs="Times New Roman"/>
        </w:rPr>
      </w:pPr>
      <w:r w:rsidRPr="00C50D64">
        <w:rPr>
          <w:rFonts w:ascii="Times New Roman" w:hAnsi="Times New Roman" w:cs="Times New Roman"/>
        </w:rPr>
        <w:t xml:space="preserve">University of Michigan </w:t>
      </w:r>
      <w:r w:rsidR="00596067">
        <w:rPr>
          <w:rFonts w:ascii="Times New Roman" w:hAnsi="Times New Roman" w:cs="Times New Roman"/>
        </w:rPr>
        <w:t>Medical School</w:t>
      </w:r>
    </w:p>
    <w:p w14:paraId="0AE08523" w14:textId="2E54A302" w:rsidR="00C50D64" w:rsidRPr="00C50D64" w:rsidRDefault="00C50D64" w:rsidP="00C50D64">
      <w:pPr>
        <w:rPr>
          <w:rFonts w:ascii="Times New Roman" w:hAnsi="Times New Roman" w:cs="Times New Roman"/>
        </w:rPr>
      </w:pPr>
      <w:r w:rsidRPr="00C50D64">
        <w:rPr>
          <w:rFonts w:ascii="Times New Roman" w:hAnsi="Times New Roman" w:cs="Times New Roman"/>
        </w:rPr>
        <w:t>Ann Arbor</w:t>
      </w:r>
      <w:r w:rsidR="00596067">
        <w:rPr>
          <w:rFonts w:ascii="Times New Roman" w:hAnsi="Times New Roman" w:cs="Times New Roman"/>
        </w:rPr>
        <w:t>,</w:t>
      </w:r>
      <w:r w:rsidRPr="00C50D64">
        <w:rPr>
          <w:rFonts w:ascii="Times New Roman" w:hAnsi="Times New Roman" w:cs="Times New Roman"/>
        </w:rPr>
        <w:t xml:space="preserve"> Michigan </w:t>
      </w:r>
    </w:p>
    <w:p w14:paraId="0564225F" w14:textId="77777777" w:rsidR="00C50D64" w:rsidRPr="00C50D64" w:rsidRDefault="00C50D64" w:rsidP="0009588D">
      <w:pPr>
        <w:rPr>
          <w:rFonts w:ascii="Times New Roman" w:hAnsi="Times New Roman" w:cs="Times New Roman"/>
        </w:rPr>
      </w:pPr>
    </w:p>
    <w:p w14:paraId="4DE8CAC3" w14:textId="2758E9EF" w:rsidR="00C50D64" w:rsidRDefault="00C50D64" w:rsidP="0009588D">
      <w:pPr>
        <w:rPr>
          <w:rFonts w:ascii="Times New Roman" w:hAnsi="Times New Roman" w:cs="Times New Roman"/>
        </w:rPr>
      </w:pPr>
      <w:r w:rsidRPr="00C50D64">
        <w:rPr>
          <w:rFonts w:ascii="Times New Roman" w:hAnsi="Times New Roman" w:cs="Times New Roman"/>
          <w:b/>
        </w:rPr>
        <w:t>Author Contribution</w:t>
      </w:r>
      <w:r>
        <w:rPr>
          <w:rFonts w:ascii="Times New Roman" w:hAnsi="Times New Roman" w:cs="Times New Roman"/>
          <w:b/>
        </w:rPr>
        <w:t>s</w:t>
      </w:r>
      <w:r>
        <w:rPr>
          <w:rFonts w:ascii="Times New Roman" w:hAnsi="Times New Roman" w:cs="Times New Roman"/>
        </w:rPr>
        <w:t>:</w:t>
      </w:r>
    </w:p>
    <w:p w14:paraId="76B78742" w14:textId="36B38CBB" w:rsidR="00C50D64" w:rsidRDefault="00C50D64" w:rsidP="0009588D">
      <w:pPr>
        <w:rPr>
          <w:rFonts w:ascii="Times New Roman" w:hAnsi="Times New Roman" w:cs="Times New Roman"/>
        </w:rPr>
      </w:pPr>
      <w:r>
        <w:rPr>
          <w:rFonts w:ascii="Times New Roman" w:hAnsi="Times New Roman" w:cs="Times New Roman"/>
        </w:rPr>
        <w:t xml:space="preserve">JLL and VBY conceived the study.  JLL, KCV, and MLJ performed experiments and analyzed the data. All authors contributed to writing the manuscript and had access to all of the data. </w:t>
      </w:r>
    </w:p>
    <w:p w14:paraId="1EDC437D" w14:textId="52AA26F3" w:rsidR="00C50D64" w:rsidRPr="00B72707" w:rsidRDefault="00C50D64" w:rsidP="00C50D64">
      <w:pPr>
        <w:rPr>
          <w:rFonts w:ascii="Times New Roman" w:hAnsi="Times New Roman" w:cs="Times New Roman"/>
        </w:rPr>
      </w:pPr>
    </w:p>
    <w:p w14:paraId="518BFA4F" w14:textId="31220DA4" w:rsidR="009229A1" w:rsidRDefault="009229A1" w:rsidP="009229A1">
      <w:pPr>
        <w:rPr>
          <w:rFonts w:ascii="Times New Roman" w:hAnsi="Times New Roman" w:cs="Times New Roman"/>
          <w:b/>
        </w:rPr>
      </w:pPr>
      <w:r>
        <w:rPr>
          <w:rFonts w:ascii="Times New Roman" w:hAnsi="Times New Roman" w:cs="Times New Roman"/>
          <w:b/>
        </w:rPr>
        <w:t>Acknowledgements:</w:t>
      </w:r>
    </w:p>
    <w:p w14:paraId="53564F03" w14:textId="02515BEF" w:rsidR="009229A1" w:rsidRDefault="009229A1" w:rsidP="009229A1">
      <w:pPr>
        <w:rPr>
          <w:rFonts w:ascii="Times New Roman" w:hAnsi="Times New Roman" w:cs="Times New Roman"/>
        </w:rPr>
      </w:pPr>
      <w:r>
        <w:rPr>
          <w:rFonts w:ascii="Times New Roman" w:hAnsi="Times New Roman" w:cs="Times New Roman"/>
        </w:rPr>
        <w:t>The authors would like to thank the University of Michigan Microbial Systems Laboratory for sequencing</w:t>
      </w:r>
      <w:r w:rsidR="00FD3242">
        <w:rPr>
          <w:rFonts w:ascii="Times New Roman" w:hAnsi="Times New Roman" w:cs="Times New Roman"/>
        </w:rPr>
        <w:t xml:space="preserve">. We would also like to thank Dr. Mary Riwes for teaching the authors the splenocytes harvest and preparation protocol. </w:t>
      </w:r>
    </w:p>
    <w:p w14:paraId="099BBD23" w14:textId="77777777" w:rsidR="00C50D64" w:rsidRPr="00B72707" w:rsidRDefault="00C50D64" w:rsidP="0009588D">
      <w:pPr>
        <w:rPr>
          <w:rFonts w:ascii="Times New Roman" w:hAnsi="Times New Roman" w:cs="Times New Roman"/>
        </w:rPr>
      </w:pPr>
    </w:p>
    <w:p w14:paraId="4D9F2C45" w14:textId="200D20A9" w:rsidR="006264A5" w:rsidRDefault="006264A5" w:rsidP="00EB2274">
      <w:pPr>
        <w:rPr>
          <w:rFonts w:ascii="Times New Roman" w:hAnsi="Times New Roman" w:cs="Times New Roman"/>
          <w:b/>
        </w:rPr>
      </w:pPr>
      <w:r>
        <w:rPr>
          <w:rFonts w:ascii="Times New Roman" w:hAnsi="Times New Roman" w:cs="Times New Roman"/>
          <w:b/>
        </w:rPr>
        <w:br w:type="page"/>
      </w:r>
    </w:p>
    <w:p w14:paraId="32AABCFA" w14:textId="77777777" w:rsidR="000B2A9D" w:rsidRDefault="000B2A9D" w:rsidP="00EB2274">
      <w:pPr>
        <w:rPr>
          <w:rFonts w:ascii="Times New Roman" w:hAnsi="Times New Roman" w:cs="Times New Roman"/>
          <w:b/>
        </w:rPr>
      </w:pPr>
    </w:p>
    <w:p w14:paraId="6D68F79E" w14:textId="60E10558" w:rsidR="00EB2274" w:rsidRDefault="000B2A9D" w:rsidP="00EB2274">
      <w:pPr>
        <w:rPr>
          <w:rFonts w:ascii="Times New Roman" w:hAnsi="Times New Roman" w:cs="Times New Roman"/>
          <w:b/>
        </w:rPr>
      </w:pPr>
      <w:r>
        <w:rPr>
          <w:rFonts w:ascii="Times New Roman" w:hAnsi="Times New Roman" w:cs="Times New Roman"/>
          <w:b/>
        </w:rPr>
        <w:t xml:space="preserve">Abstract </w:t>
      </w:r>
      <w:r w:rsidRPr="000B2A9D">
        <w:rPr>
          <w:rFonts w:ascii="Times New Roman" w:hAnsi="Times New Roman" w:cs="Times New Roman"/>
        </w:rPr>
        <w:t>(words, current:</w:t>
      </w:r>
      <w:r w:rsidR="008855F1" w:rsidRPr="000B2A9D">
        <w:rPr>
          <w:rFonts w:ascii="Times New Roman" w:hAnsi="Times New Roman" w:cs="Times New Roman"/>
        </w:rPr>
        <w:t xml:space="preserve"> 2</w:t>
      </w:r>
      <w:r w:rsidR="006264A5">
        <w:rPr>
          <w:rFonts w:ascii="Times New Roman" w:hAnsi="Times New Roman" w:cs="Times New Roman"/>
        </w:rPr>
        <w:t>47</w:t>
      </w:r>
      <w:r w:rsidRPr="000B2A9D">
        <w:rPr>
          <w:rFonts w:ascii="Times New Roman" w:hAnsi="Times New Roman" w:cs="Times New Roman"/>
        </w:rPr>
        <w:t>, max: 350</w:t>
      </w:r>
      <w:r w:rsidR="008855F1" w:rsidRPr="000B2A9D">
        <w:rPr>
          <w:rFonts w:ascii="Times New Roman" w:hAnsi="Times New Roman" w:cs="Times New Roman"/>
        </w:rPr>
        <w:t>)</w:t>
      </w:r>
    </w:p>
    <w:p w14:paraId="1542E3F8" w14:textId="77777777" w:rsidR="00A823F2" w:rsidRPr="00B72707" w:rsidRDefault="00A823F2" w:rsidP="00EB2274">
      <w:pPr>
        <w:rPr>
          <w:rFonts w:ascii="Times New Roman" w:hAnsi="Times New Roman" w:cs="Times New Roman"/>
          <w:b/>
        </w:rPr>
      </w:pPr>
    </w:p>
    <w:p w14:paraId="6B9E9EC8" w14:textId="56371389" w:rsidR="00A823F2" w:rsidRDefault="00A823F2" w:rsidP="00A823F2">
      <w:pPr>
        <w:spacing w:line="480" w:lineRule="auto"/>
        <w:rPr>
          <w:rFonts w:ascii="Times New Roman" w:hAnsi="Times New Roman" w:cs="Times New Roman"/>
        </w:rPr>
      </w:pPr>
      <w:r w:rsidRPr="00B513A2">
        <w:rPr>
          <w:rFonts w:ascii="Times New Roman" w:hAnsi="Times New Roman" w:cs="Times New Roman"/>
          <w:b/>
        </w:rPr>
        <w:t>Background:</w:t>
      </w:r>
      <w:r>
        <w:rPr>
          <w:rFonts w:ascii="Times New Roman" w:hAnsi="Times New Roman" w:cs="Times New Roman"/>
          <w:i/>
        </w:rPr>
        <w:t xml:space="preserve"> </w:t>
      </w:r>
      <w:r w:rsidRPr="00B72707">
        <w:rPr>
          <w:rFonts w:ascii="Times New Roman" w:hAnsi="Times New Roman" w:cs="Times New Roman"/>
          <w:i/>
        </w:rPr>
        <w:t>Clostridium difficile,</w:t>
      </w:r>
      <w:r w:rsidRPr="00B72707">
        <w:rPr>
          <w:rFonts w:ascii="Times New Roman" w:hAnsi="Times New Roman" w:cs="Times New Roman"/>
        </w:rPr>
        <w:t xml:space="preserve"> a Gram-positive, anaerobic bacterium is the leading single cause of nosocomial infections in the United States. A major risk factor for </w:t>
      </w:r>
      <w:r w:rsidRPr="00B72707">
        <w:rPr>
          <w:rFonts w:ascii="Times New Roman" w:hAnsi="Times New Roman" w:cs="Times New Roman"/>
          <w:i/>
        </w:rPr>
        <w:t xml:space="preserve">C. difficile </w:t>
      </w:r>
      <w:r w:rsidRPr="00B72707">
        <w:rPr>
          <w:rFonts w:ascii="Times New Roman" w:hAnsi="Times New Roman" w:cs="Times New Roman"/>
        </w:rPr>
        <w:t>infection (CDI) is prior exposure to antibiotics. Antibiotics increase susceptibility to CDI by altering the membership of the microbial community enabling colonization</w:t>
      </w:r>
      <w:r>
        <w:rPr>
          <w:rFonts w:ascii="Times New Roman" w:hAnsi="Times New Roman" w:cs="Times New Roman"/>
        </w:rPr>
        <w:t>.</w:t>
      </w:r>
    </w:p>
    <w:p w14:paraId="3F3E46E2" w14:textId="5183E017" w:rsidR="00A823F2" w:rsidRPr="00B72707" w:rsidRDefault="00A823F2" w:rsidP="006264A5">
      <w:pPr>
        <w:spacing w:line="480" w:lineRule="auto"/>
        <w:rPr>
          <w:rFonts w:ascii="Times New Roman" w:hAnsi="Times New Roman" w:cs="Times New Roman"/>
        </w:rPr>
      </w:pPr>
      <w:r w:rsidRPr="00B72707">
        <w:rPr>
          <w:rFonts w:ascii="Times New Roman" w:hAnsi="Times New Roman" w:cs="Times New Roman"/>
        </w:rPr>
        <w:t xml:space="preserve">The importance of the gut microbiota in providing protection from CDI is underscored by the reported 80-90% success rate of fecal microbial transplants in </w:t>
      </w:r>
      <w:r>
        <w:rPr>
          <w:rFonts w:ascii="Times New Roman" w:hAnsi="Times New Roman" w:cs="Times New Roman"/>
        </w:rPr>
        <w:t>treating</w:t>
      </w:r>
      <w:r w:rsidRPr="00B72707">
        <w:rPr>
          <w:rFonts w:ascii="Times New Roman" w:hAnsi="Times New Roman" w:cs="Times New Roman"/>
        </w:rPr>
        <w:t xml:space="preserve"> recurrent infection. </w:t>
      </w:r>
      <w:r w:rsidR="006264A5">
        <w:rPr>
          <w:rFonts w:ascii="Times New Roman" w:hAnsi="Times New Roman" w:cs="Times New Roman"/>
        </w:rPr>
        <w:t>A</w:t>
      </w:r>
      <w:r w:rsidRPr="00B72707">
        <w:rPr>
          <w:rFonts w:ascii="Times New Roman" w:hAnsi="Times New Roman" w:cs="Times New Roman"/>
        </w:rPr>
        <w:t xml:space="preserve">daptive immunity, specifically humoral immunity, is </w:t>
      </w:r>
      <w:r w:rsidR="006264A5">
        <w:rPr>
          <w:rFonts w:ascii="Times New Roman" w:hAnsi="Times New Roman" w:cs="Times New Roman"/>
        </w:rPr>
        <w:t>also s</w:t>
      </w:r>
      <w:r w:rsidRPr="00B72707">
        <w:rPr>
          <w:rFonts w:ascii="Times New Roman" w:hAnsi="Times New Roman" w:cs="Times New Roman"/>
        </w:rPr>
        <w:t xml:space="preserve">ufficient to provide protection from both acute and recurrent CDI. However the role of the adaptive immune system in modulating </w:t>
      </w:r>
      <w:r w:rsidRPr="00B72707">
        <w:rPr>
          <w:rFonts w:ascii="Times New Roman" w:hAnsi="Times New Roman" w:cs="Times New Roman"/>
          <w:i/>
        </w:rPr>
        <w:t>C. difficile</w:t>
      </w:r>
      <w:r w:rsidRPr="00B72707">
        <w:rPr>
          <w:rFonts w:ascii="Times New Roman" w:hAnsi="Times New Roman" w:cs="Times New Roman"/>
        </w:rPr>
        <w:t xml:space="preserve"> colonization has yet to be resolved. In this study we sought to determine if adaptive immunity plays a role in decreasing </w:t>
      </w:r>
      <w:r w:rsidRPr="00B72707">
        <w:rPr>
          <w:rFonts w:ascii="Times New Roman" w:hAnsi="Times New Roman" w:cs="Times New Roman"/>
          <w:i/>
        </w:rPr>
        <w:t>C. difficile</w:t>
      </w:r>
      <w:r w:rsidRPr="00B72707">
        <w:rPr>
          <w:rFonts w:ascii="Times New Roman" w:hAnsi="Times New Roman" w:cs="Times New Roman"/>
        </w:rPr>
        <w:t xml:space="preserve"> colonization</w:t>
      </w:r>
      <w:ins w:id="1" w:author="Vendrov, Kimberly" w:date="2017-05-22T08:48:00Z">
        <w:r w:rsidR="00B93F06">
          <w:rPr>
            <w:rFonts w:ascii="Times New Roman" w:hAnsi="Times New Roman" w:cs="Times New Roman"/>
          </w:rPr>
          <w:t>.</w:t>
        </w:r>
      </w:ins>
    </w:p>
    <w:p w14:paraId="5332190D" w14:textId="77777777" w:rsidR="00A823F2" w:rsidRPr="00B72707" w:rsidRDefault="00A823F2" w:rsidP="00A823F2">
      <w:pPr>
        <w:spacing w:line="480" w:lineRule="auto"/>
        <w:rPr>
          <w:rFonts w:ascii="Times New Roman" w:hAnsi="Times New Roman" w:cs="Times New Roman"/>
        </w:rPr>
      </w:pPr>
      <w:r w:rsidRPr="00B513A2">
        <w:rPr>
          <w:rFonts w:ascii="Times New Roman" w:hAnsi="Times New Roman" w:cs="Times New Roman"/>
          <w:b/>
        </w:rPr>
        <w:t>Results:</w:t>
      </w:r>
      <w:r>
        <w:rPr>
          <w:rFonts w:ascii="Times New Roman" w:hAnsi="Times New Roman" w:cs="Times New Roman"/>
        </w:rPr>
        <w:t xml:space="preserve"> Using murine models of CDI, </w:t>
      </w:r>
      <w:r w:rsidRPr="00B72707">
        <w:rPr>
          <w:rFonts w:ascii="Times New Roman" w:hAnsi="Times New Roman" w:cs="Times New Roman"/>
        </w:rPr>
        <w:t xml:space="preserve">we found that adaptive immunity is dispensable for clearance of </w:t>
      </w:r>
      <w:r w:rsidRPr="00B72707">
        <w:rPr>
          <w:rFonts w:ascii="Times New Roman" w:hAnsi="Times New Roman" w:cs="Times New Roman"/>
          <w:i/>
        </w:rPr>
        <w:t>C. difficile</w:t>
      </w:r>
      <w:r w:rsidRPr="00B72707">
        <w:rPr>
          <w:rFonts w:ascii="Times New Roman" w:hAnsi="Times New Roman" w:cs="Times New Roman"/>
        </w:rPr>
        <w:t>. Furthermore, the indigenous microbial community membership before either antibiotic administration or infection can be used to predict which animal will clear the infection</w:t>
      </w:r>
      <w:r>
        <w:rPr>
          <w:rFonts w:ascii="Times New Roman" w:hAnsi="Times New Roman" w:cs="Times New Roman"/>
        </w:rPr>
        <w:t>.</w:t>
      </w:r>
    </w:p>
    <w:p w14:paraId="387F4A15" w14:textId="21311101" w:rsidR="009C2F90" w:rsidRPr="00B72707" w:rsidRDefault="00A823F2" w:rsidP="00A823F2">
      <w:pPr>
        <w:spacing w:line="480" w:lineRule="auto"/>
        <w:rPr>
          <w:rFonts w:ascii="Times New Roman" w:hAnsi="Times New Roman" w:cs="Times New Roman"/>
          <w:b/>
        </w:rPr>
      </w:pPr>
      <w:r w:rsidRPr="00B513A2">
        <w:rPr>
          <w:b/>
        </w:rPr>
        <w:t xml:space="preserve">Conclusions: </w:t>
      </w:r>
      <w:r>
        <w:rPr>
          <w:rFonts w:ascii="Times New Roman" w:hAnsi="Times New Roman" w:cs="Times New Roman"/>
        </w:rPr>
        <w:t xml:space="preserve">This work indicates that the indigenous gut microbiota is the main factor that limits the colonization of the GI tract by </w:t>
      </w:r>
      <w:r>
        <w:rPr>
          <w:rFonts w:ascii="Times New Roman" w:hAnsi="Times New Roman" w:cs="Times New Roman"/>
          <w:i/>
        </w:rPr>
        <w:t>C. difficile</w:t>
      </w:r>
      <w:r>
        <w:rPr>
          <w:rFonts w:ascii="Times New Roman" w:hAnsi="Times New Roman" w:cs="Times New Roman"/>
        </w:rPr>
        <w:t xml:space="preserve">. Adaptive immune response, while able to limit acute disease by limiting toxin-mediated damage, has no effect on pathogen colonization. </w:t>
      </w:r>
      <w:r w:rsidRPr="00B72707">
        <w:rPr>
          <w:rFonts w:ascii="Times New Roman" w:hAnsi="Times New Roman" w:cs="Times New Roman"/>
        </w:rPr>
        <w:t xml:space="preserve">This study also has implications for the design of preclinical studies testing the efficacy of vaccines on levels of colonization </w:t>
      </w:r>
      <w:r>
        <w:rPr>
          <w:rFonts w:ascii="Times New Roman" w:hAnsi="Times New Roman" w:cs="Times New Roman"/>
        </w:rPr>
        <w:t>as</w:t>
      </w:r>
      <w:r w:rsidRPr="00B72707">
        <w:rPr>
          <w:rFonts w:ascii="Times New Roman" w:hAnsi="Times New Roman" w:cs="Times New Roman"/>
        </w:rPr>
        <w:t xml:space="preserve"> inherent differences in the baseline community structure of animals within cages may bias findings</w:t>
      </w:r>
      <w:r w:rsidR="006264A5">
        <w:rPr>
          <w:rFonts w:ascii="Times New Roman" w:hAnsi="Times New Roman" w:cs="Times New Roman"/>
        </w:rPr>
        <w:t>.</w:t>
      </w:r>
    </w:p>
    <w:p w14:paraId="307B2512" w14:textId="7281722C" w:rsidR="006264A5" w:rsidRDefault="006264A5" w:rsidP="00587FE0">
      <w:pPr>
        <w:tabs>
          <w:tab w:val="left" w:pos="2690"/>
        </w:tabs>
        <w:spacing w:line="480" w:lineRule="auto"/>
        <w:rPr>
          <w:rFonts w:ascii="Times New Roman" w:hAnsi="Times New Roman" w:cs="Times New Roman"/>
          <w:b/>
        </w:rPr>
      </w:pPr>
      <w:r>
        <w:rPr>
          <w:rFonts w:ascii="Times New Roman" w:hAnsi="Times New Roman" w:cs="Times New Roman"/>
          <w:b/>
        </w:rPr>
        <w:br w:type="page"/>
      </w:r>
    </w:p>
    <w:p w14:paraId="4C85B9F7" w14:textId="159F0823" w:rsidR="007757B7" w:rsidRPr="00B72707" w:rsidRDefault="00560EB9" w:rsidP="00587FE0">
      <w:pPr>
        <w:tabs>
          <w:tab w:val="left" w:pos="2690"/>
        </w:tabs>
        <w:spacing w:line="480" w:lineRule="auto"/>
        <w:rPr>
          <w:rFonts w:ascii="Times New Roman" w:hAnsi="Times New Roman" w:cs="Times New Roman"/>
        </w:rPr>
      </w:pPr>
      <w:r w:rsidRPr="00B72707">
        <w:rPr>
          <w:rFonts w:ascii="Times New Roman" w:hAnsi="Times New Roman" w:cs="Times New Roman"/>
          <w:b/>
        </w:rPr>
        <w:lastRenderedPageBreak/>
        <w:t>Introduction</w:t>
      </w:r>
      <w:r w:rsidR="003F46BD">
        <w:rPr>
          <w:rFonts w:ascii="Times New Roman" w:hAnsi="Times New Roman" w:cs="Times New Roman"/>
          <w:b/>
        </w:rPr>
        <w:t xml:space="preserve">/Background: </w:t>
      </w:r>
      <w:r w:rsidR="00A56823" w:rsidRPr="00B72707">
        <w:rPr>
          <w:rFonts w:ascii="Times New Roman" w:hAnsi="Times New Roman" w:cs="Times New Roman"/>
        </w:rPr>
        <w:tab/>
      </w:r>
    </w:p>
    <w:p w14:paraId="167B7B75" w14:textId="6E682624" w:rsidR="00044EB2" w:rsidRDefault="0021519C" w:rsidP="00587FE0">
      <w:pPr>
        <w:spacing w:line="480" w:lineRule="auto"/>
        <w:ind w:firstLine="720"/>
        <w:rPr>
          <w:rFonts w:ascii="Times New Roman" w:hAnsi="Times New Roman" w:cs="Times New Roman"/>
        </w:rPr>
      </w:pPr>
      <w:commentRangeStart w:id="2"/>
      <w:r w:rsidRPr="00B72707">
        <w:rPr>
          <w:rFonts w:ascii="Times New Roman" w:hAnsi="Times New Roman" w:cs="Times New Roman"/>
          <w:i/>
        </w:rPr>
        <w:t>Clostridium difficile</w:t>
      </w:r>
      <w:r w:rsidR="00BC5D2E" w:rsidRPr="00B72707">
        <w:rPr>
          <w:rFonts w:ascii="Times New Roman" w:hAnsi="Times New Roman" w:cs="Times New Roman"/>
          <w:i/>
        </w:rPr>
        <w:t>,</w:t>
      </w:r>
      <w:r w:rsidRPr="00B72707">
        <w:rPr>
          <w:rFonts w:ascii="Times New Roman" w:hAnsi="Times New Roman" w:cs="Times New Roman"/>
        </w:rPr>
        <w:t xml:space="preserve"> a </w:t>
      </w:r>
      <w:r w:rsidR="002305F7" w:rsidRPr="00B72707">
        <w:rPr>
          <w:rFonts w:ascii="Times New Roman" w:hAnsi="Times New Roman" w:cs="Times New Roman"/>
        </w:rPr>
        <w:t xml:space="preserve">Gram-positive, anaerobic </w:t>
      </w:r>
      <w:r w:rsidRPr="00B72707">
        <w:rPr>
          <w:rFonts w:ascii="Times New Roman" w:hAnsi="Times New Roman" w:cs="Times New Roman"/>
        </w:rPr>
        <w:t>bacterium</w:t>
      </w:r>
      <w:r w:rsidR="002305F7" w:rsidRPr="00B72707">
        <w:rPr>
          <w:rFonts w:ascii="Times New Roman" w:hAnsi="Times New Roman" w:cs="Times New Roman"/>
        </w:rPr>
        <w:t xml:space="preserve"> </w:t>
      </w:r>
      <w:r w:rsidR="007A0BE7" w:rsidRPr="00B72707">
        <w:rPr>
          <w:rFonts w:ascii="Times New Roman" w:hAnsi="Times New Roman" w:cs="Times New Roman"/>
        </w:rPr>
        <w:t xml:space="preserve">is the </w:t>
      </w:r>
      <w:r w:rsidR="009D0383" w:rsidRPr="00B72707">
        <w:rPr>
          <w:rFonts w:ascii="Times New Roman" w:hAnsi="Times New Roman" w:cs="Times New Roman"/>
        </w:rPr>
        <w:t xml:space="preserve">leading </w:t>
      </w:r>
      <w:r w:rsidR="009A251E" w:rsidRPr="00B72707">
        <w:rPr>
          <w:rFonts w:ascii="Times New Roman" w:hAnsi="Times New Roman" w:cs="Times New Roman"/>
        </w:rPr>
        <w:t xml:space="preserve">single </w:t>
      </w:r>
      <w:r w:rsidR="00993A87" w:rsidRPr="00B72707">
        <w:rPr>
          <w:rFonts w:ascii="Times New Roman" w:hAnsi="Times New Roman" w:cs="Times New Roman"/>
        </w:rPr>
        <w:t xml:space="preserve">cause of </w:t>
      </w:r>
      <w:r w:rsidR="009F2284" w:rsidRPr="00B72707">
        <w:rPr>
          <w:rFonts w:ascii="Times New Roman" w:hAnsi="Times New Roman" w:cs="Times New Roman"/>
        </w:rPr>
        <w:t>nosocomial infections</w:t>
      </w:r>
      <w:r w:rsidR="00993A87" w:rsidRPr="00B72707">
        <w:rPr>
          <w:rFonts w:ascii="Times New Roman" w:hAnsi="Times New Roman" w:cs="Times New Roman"/>
        </w:rPr>
        <w:t xml:space="preserve"> </w:t>
      </w:r>
      <w:r w:rsidR="00A035C7" w:rsidRPr="00B72707">
        <w:rPr>
          <w:rFonts w:ascii="Times New Roman" w:hAnsi="Times New Roman" w:cs="Times New Roman"/>
        </w:rPr>
        <w:t xml:space="preserve">in the United States. </w:t>
      </w:r>
      <w:r w:rsidR="004309A4" w:rsidRPr="00B72707">
        <w:rPr>
          <w:rFonts w:ascii="Times New Roman" w:hAnsi="Times New Roman" w:cs="Times New Roman"/>
        </w:rPr>
        <w:t>A major</w:t>
      </w:r>
      <w:r w:rsidR="00A035C7" w:rsidRPr="00B72707">
        <w:rPr>
          <w:rFonts w:ascii="Times New Roman" w:hAnsi="Times New Roman" w:cs="Times New Roman"/>
        </w:rPr>
        <w:t xml:space="preserve"> risk factor for </w:t>
      </w:r>
      <w:r w:rsidR="00A035C7" w:rsidRPr="00B72707">
        <w:rPr>
          <w:rFonts w:ascii="Times New Roman" w:hAnsi="Times New Roman" w:cs="Times New Roman"/>
          <w:i/>
        </w:rPr>
        <w:t xml:space="preserve">C. difficile </w:t>
      </w:r>
      <w:r w:rsidR="00A035C7" w:rsidRPr="00B72707">
        <w:rPr>
          <w:rFonts w:ascii="Times New Roman" w:hAnsi="Times New Roman" w:cs="Times New Roman"/>
        </w:rPr>
        <w:t>infection (CDI) is prior exposure to antibiotics.</w:t>
      </w:r>
      <w:commentRangeEnd w:id="2"/>
      <w:r w:rsidR="00CB4288">
        <w:rPr>
          <w:rStyle w:val="CommentReference"/>
        </w:rPr>
        <w:commentReference w:id="2"/>
      </w:r>
      <w:r w:rsidR="00A035C7" w:rsidRPr="00B72707">
        <w:rPr>
          <w:rFonts w:ascii="Times New Roman" w:hAnsi="Times New Roman" w:cs="Times New Roman"/>
        </w:rPr>
        <w:t xml:space="preserve"> </w:t>
      </w:r>
      <w:r w:rsidR="003D27BE" w:rsidRPr="00B72707">
        <w:rPr>
          <w:rFonts w:ascii="Times New Roman" w:hAnsi="Times New Roman" w:cs="Times New Roman"/>
        </w:rPr>
        <w:t>Antibiotics</w:t>
      </w:r>
      <w:r w:rsidR="004309A4" w:rsidRPr="00B72707">
        <w:rPr>
          <w:rFonts w:ascii="Times New Roman" w:hAnsi="Times New Roman" w:cs="Times New Roman"/>
        </w:rPr>
        <w:t xml:space="preserve"> increase susceptibility to CDI by</w:t>
      </w:r>
      <w:r w:rsidR="003D27BE" w:rsidRPr="00B72707">
        <w:rPr>
          <w:rFonts w:ascii="Times New Roman" w:hAnsi="Times New Roman" w:cs="Times New Roman"/>
        </w:rPr>
        <w:t xml:space="preserve"> alter</w:t>
      </w:r>
      <w:r w:rsidR="004309A4" w:rsidRPr="00B72707">
        <w:rPr>
          <w:rFonts w:ascii="Times New Roman" w:hAnsi="Times New Roman" w:cs="Times New Roman"/>
        </w:rPr>
        <w:t>ing</w:t>
      </w:r>
      <w:r w:rsidR="000C477A" w:rsidRPr="00B72707">
        <w:rPr>
          <w:rFonts w:ascii="Times New Roman" w:hAnsi="Times New Roman" w:cs="Times New Roman"/>
        </w:rPr>
        <w:t xml:space="preserve"> </w:t>
      </w:r>
      <w:r w:rsidR="00946FF8" w:rsidRPr="00B72707">
        <w:rPr>
          <w:rFonts w:ascii="Times New Roman" w:hAnsi="Times New Roman" w:cs="Times New Roman"/>
        </w:rPr>
        <w:t xml:space="preserve">the </w:t>
      </w:r>
      <w:r w:rsidR="00A035C7" w:rsidRPr="00B72707">
        <w:rPr>
          <w:rFonts w:ascii="Times New Roman" w:hAnsi="Times New Roman" w:cs="Times New Roman"/>
        </w:rPr>
        <w:t>membership</w:t>
      </w:r>
      <w:r w:rsidR="004309A4" w:rsidRPr="00B72707">
        <w:rPr>
          <w:rFonts w:ascii="Times New Roman" w:hAnsi="Times New Roman" w:cs="Times New Roman"/>
        </w:rPr>
        <w:t xml:space="preserve"> of the microbial community </w:t>
      </w:r>
      <w:r w:rsidR="00A035C7" w:rsidRPr="00B72707">
        <w:rPr>
          <w:rFonts w:ascii="Times New Roman" w:hAnsi="Times New Roman" w:cs="Times New Roman"/>
        </w:rPr>
        <w:t>and</w:t>
      </w:r>
      <w:r w:rsidR="00946FF8" w:rsidRPr="00B72707">
        <w:rPr>
          <w:rFonts w:ascii="Times New Roman" w:hAnsi="Times New Roman" w:cs="Times New Roman"/>
        </w:rPr>
        <w:t xml:space="preserve"> thus the </w:t>
      </w:r>
      <w:commentRangeStart w:id="3"/>
      <w:r w:rsidR="003052E0" w:rsidRPr="00B72707">
        <w:rPr>
          <w:rFonts w:ascii="Times New Roman" w:hAnsi="Times New Roman" w:cs="Times New Roman"/>
        </w:rPr>
        <w:t xml:space="preserve">metabolome </w:t>
      </w:r>
      <w:commentRangeEnd w:id="3"/>
      <w:r w:rsidR="00044F33">
        <w:rPr>
          <w:rStyle w:val="CommentReference"/>
        </w:rPr>
        <w:commentReference w:id="3"/>
      </w:r>
      <w:r w:rsidR="003052E0" w:rsidRPr="00B72707">
        <w:rPr>
          <w:rFonts w:ascii="Times New Roman" w:hAnsi="Times New Roman" w:cs="Times New Roman"/>
        </w:rPr>
        <w:t xml:space="preserve">of the </w:t>
      </w:r>
      <w:r w:rsidR="00A035C7" w:rsidRPr="00B72707">
        <w:rPr>
          <w:rFonts w:ascii="Times New Roman" w:hAnsi="Times New Roman" w:cs="Times New Roman"/>
        </w:rPr>
        <w:t xml:space="preserve">gut, enabling colonization </w:t>
      </w:r>
      <w:r w:rsidR="001C2FC8" w:rsidRPr="00B72707">
        <w:rPr>
          <w:rFonts w:ascii="Times New Roman" w:hAnsi="Times New Roman" w:cs="Times New Roman"/>
        </w:rPr>
        <w:fldChar w:fldCharType="begin"/>
      </w:r>
      <w:r w:rsidR="001C2FC8" w:rsidRPr="00B72707">
        <w:rPr>
          <w:rFonts w:ascii="Times New Roman" w:hAnsi="Times New Roman" w:cs="Times New Roman"/>
        </w:rPr>
        <w:instrText xml:space="preserve"> ADDIN EN.CITE &lt;EndNote&gt;&lt;Cite&gt;&lt;Author&gt;Theriot&lt;/Author&gt;&lt;Year&gt;2014&lt;/Year&gt;&lt;RecNum&gt;1103&lt;/RecNum&gt;&lt;DisplayText&gt;[1]&lt;/DisplayText&gt;&lt;record&gt;&lt;rec-number&gt;1103&lt;/rec-number&gt;&lt;foreign-keys&gt;&lt;key app="EN" db-id="xw2e0x2r1rp99ue9saex0xe120vrzwevpfs9"&gt;1103&lt;/key&gt;&lt;/foreign-keys&gt;&lt;ref-type name="Journal Article"&gt;17&lt;/ref-type&gt;&lt;contributors&gt;&lt;authors&gt;&lt;author&gt;Theriot, Casey M.&lt;/author&gt;&lt;author&gt;Koenigsknecht, Mark J.&lt;/author&gt;&lt;author&gt;Carlson, Paul E.&lt;/author&gt;&lt;author&gt;Hatton, Gabrielle E.&lt;/author&gt;&lt;author&gt;Nelson, Adam M.&lt;/author&gt;&lt;author&gt;Li, Bo&lt;/author&gt;&lt;author&gt;Huffnagle, Gary B.&lt;/author&gt;&lt;author&gt;Li, Jun&lt;/author&gt;&lt;author&gt;Young, Vincent B.&lt;/author&gt;&lt;/authors&gt;&lt;/contributors&gt;&lt;titles&gt;&lt;title&gt;&lt;style face="normal" font="default" size="100%"&gt;Antibiotic-induced shifts in the mouse gut microbiome and metabolome increase susceptibility to &lt;/style&gt;&lt;style face="italic" font="default" size="100%"&gt;Clostridium difficile&lt;/style&gt;&lt;style face="normal" font="default" size="100%"&gt; infection&lt;/style&gt;&lt;/title&gt;&lt;secondary-title&gt;Nature communications&lt;/secondary-title&gt;&lt;/titles&gt;&lt;periodical&gt;&lt;full-title&gt;Nature communications&lt;/full-title&gt;&lt;/periodical&gt;&lt;pages&gt;3114-3114&lt;/pages&gt;&lt;volume&gt;5&lt;/volume&gt;&lt;dates&gt;&lt;year&gt;2014&lt;/year&gt;&lt;/dates&gt;&lt;isbn&gt;2041-1723&lt;/isbn&gt;&lt;accession-num&gt;PMC3950275&lt;/accession-num&gt;&lt;urls&gt;&lt;related-urls&gt;&lt;url&gt;http://www.ncbi.nlm.nih.gov/pmc/articles/PMC3950275/&lt;/url&gt;&lt;/related-urls&gt;&lt;/urls&gt;&lt;electronic-resource-num&gt;10.1038/ncomms4114&lt;/electronic-resource-num&gt;&lt;remote-database-name&gt;PMC&lt;/remote-database-name&gt;&lt;/record&gt;&lt;/Cite&gt;&lt;/EndNote&gt;</w:instrText>
      </w:r>
      <w:r w:rsidR="001C2FC8" w:rsidRPr="00B72707">
        <w:rPr>
          <w:rFonts w:ascii="Times New Roman" w:hAnsi="Times New Roman" w:cs="Times New Roman"/>
        </w:rPr>
        <w:fldChar w:fldCharType="separate"/>
      </w:r>
      <w:r w:rsidR="001C2FC8" w:rsidRPr="00B72707">
        <w:rPr>
          <w:rFonts w:ascii="Times New Roman" w:hAnsi="Times New Roman" w:cs="Times New Roman"/>
          <w:noProof/>
        </w:rPr>
        <w:t>[</w:t>
      </w:r>
      <w:hyperlink w:anchor="_ENREF_1" w:tooltip="Theriot, 2014 #1103" w:history="1">
        <w:r w:rsidR="00111967" w:rsidRPr="00B72707">
          <w:rPr>
            <w:rFonts w:ascii="Times New Roman" w:hAnsi="Times New Roman" w:cs="Times New Roman"/>
            <w:noProof/>
          </w:rPr>
          <w:t>1</w:t>
        </w:r>
      </w:hyperlink>
      <w:r w:rsidR="001C2FC8" w:rsidRPr="00B72707">
        <w:rPr>
          <w:rFonts w:ascii="Times New Roman" w:hAnsi="Times New Roman" w:cs="Times New Roman"/>
          <w:noProof/>
        </w:rPr>
        <w:t>]</w:t>
      </w:r>
      <w:r w:rsidR="001C2FC8" w:rsidRPr="00B72707">
        <w:rPr>
          <w:rFonts w:ascii="Times New Roman" w:hAnsi="Times New Roman" w:cs="Times New Roman"/>
        </w:rPr>
        <w:fldChar w:fldCharType="end"/>
      </w:r>
      <w:r w:rsidR="003D27BE" w:rsidRPr="00B72707">
        <w:rPr>
          <w:rFonts w:ascii="Times New Roman" w:hAnsi="Times New Roman" w:cs="Times New Roman"/>
        </w:rPr>
        <w:t>.</w:t>
      </w:r>
      <w:r w:rsidR="008E678D" w:rsidRPr="00B72707">
        <w:rPr>
          <w:rFonts w:ascii="Times New Roman" w:hAnsi="Times New Roman" w:cs="Times New Roman"/>
        </w:rPr>
        <w:t xml:space="preserve">  </w:t>
      </w:r>
      <w:r w:rsidR="009A251E" w:rsidRPr="00B72707">
        <w:rPr>
          <w:rFonts w:ascii="Times New Roman" w:hAnsi="Times New Roman" w:cs="Times New Roman"/>
        </w:rPr>
        <w:t xml:space="preserve">Colonization with </w:t>
      </w:r>
      <w:r w:rsidR="009A251E" w:rsidRPr="00B72707">
        <w:rPr>
          <w:rFonts w:ascii="Times New Roman" w:hAnsi="Times New Roman" w:cs="Times New Roman"/>
          <w:i/>
        </w:rPr>
        <w:t>C. difficile</w:t>
      </w:r>
      <w:r w:rsidR="009A251E" w:rsidRPr="00B72707">
        <w:rPr>
          <w:rFonts w:ascii="Times New Roman" w:hAnsi="Times New Roman" w:cs="Times New Roman"/>
        </w:rPr>
        <w:t xml:space="preserve"> can </w:t>
      </w:r>
      <w:r w:rsidR="00A035C7" w:rsidRPr="00B72707">
        <w:rPr>
          <w:rFonts w:ascii="Times New Roman" w:hAnsi="Times New Roman" w:cs="Times New Roman"/>
        </w:rPr>
        <w:t xml:space="preserve">manifest in a </w:t>
      </w:r>
      <w:r w:rsidR="00BC5D2E" w:rsidRPr="00B72707">
        <w:rPr>
          <w:rFonts w:ascii="Times New Roman" w:hAnsi="Times New Roman" w:cs="Times New Roman"/>
        </w:rPr>
        <w:t xml:space="preserve">number </w:t>
      </w:r>
      <w:r w:rsidR="002305F7" w:rsidRPr="00B72707">
        <w:rPr>
          <w:rFonts w:ascii="Times New Roman" w:hAnsi="Times New Roman" w:cs="Times New Roman"/>
        </w:rPr>
        <w:t xml:space="preserve">of </w:t>
      </w:r>
      <w:r w:rsidR="00BC5D2E" w:rsidRPr="00B72707">
        <w:rPr>
          <w:rFonts w:ascii="Times New Roman" w:hAnsi="Times New Roman" w:cs="Times New Roman"/>
        </w:rPr>
        <w:t>clinical syndrome</w:t>
      </w:r>
      <w:r w:rsidR="00C50D64">
        <w:rPr>
          <w:rFonts w:ascii="Times New Roman" w:hAnsi="Times New Roman" w:cs="Times New Roman"/>
        </w:rPr>
        <w:t>s</w:t>
      </w:r>
      <w:r w:rsidR="00BC5D2E" w:rsidRPr="00B72707">
        <w:rPr>
          <w:rFonts w:ascii="Times New Roman" w:hAnsi="Times New Roman" w:cs="Times New Roman"/>
        </w:rPr>
        <w:t xml:space="preserve"> ranging </w:t>
      </w:r>
      <w:r w:rsidR="002305F7" w:rsidRPr="00B72707">
        <w:rPr>
          <w:rFonts w:ascii="Times New Roman" w:hAnsi="Times New Roman" w:cs="Times New Roman"/>
        </w:rPr>
        <w:t xml:space="preserve">from </w:t>
      </w:r>
      <w:r w:rsidR="009F2284" w:rsidRPr="00B72707">
        <w:rPr>
          <w:rFonts w:ascii="Times New Roman" w:hAnsi="Times New Roman" w:cs="Times New Roman"/>
        </w:rPr>
        <w:t>asympto</w:t>
      </w:r>
      <w:r w:rsidR="002305F7" w:rsidRPr="00B72707">
        <w:rPr>
          <w:rFonts w:ascii="Times New Roman" w:hAnsi="Times New Roman" w:cs="Times New Roman"/>
        </w:rPr>
        <w:t xml:space="preserve">matic colonization, </w:t>
      </w:r>
      <w:r w:rsidR="00A035C7" w:rsidRPr="00B72707">
        <w:rPr>
          <w:rFonts w:ascii="Times New Roman" w:hAnsi="Times New Roman" w:cs="Times New Roman"/>
        </w:rPr>
        <w:t>inflammatory colitis characterized by diarrhea</w:t>
      </w:r>
      <w:r w:rsidR="00EC72F6" w:rsidRPr="00B72707">
        <w:rPr>
          <w:rFonts w:ascii="Times New Roman" w:hAnsi="Times New Roman" w:cs="Times New Roman"/>
        </w:rPr>
        <w:t xml:space="preserve"> </w:t>
      </w:r>
      <w:commentRangeStart w:id="4"/>
      <w:r w:rsidR="00EC72F6" w:rsidRPr="00B72707">
        <w:rPr>
          <w:rFonts w:ascii="Times New Roman" w:hAnsi="Times New Roman" w:cs="Times New Roman"/>
        </w:rPr>
        <w:t>and abdominal pain</w:t>
      </w:r>
      <w:r w:rsidR="00946FF8" w:rsidRPr="00B72707">
        <w:rPr>
          <w:rFonts w:ascii="Times New Roman" w:hAnsi="Times New Roman" w:cs="Times New Roman"/>
        </w:rPr>
        <w:t>, and</w:t>
      </w:r>
      <w:commentRangeEnd w:id="4"/>
      <w:r w:rsidR="00B93F06">
        <w:rPr>
          <w:rStyle w:val="CommentReference"/>
        </w:rPr>
        <w:commentReference w:id="4"/>
      </w:r>
      <w:r w:rsidR="00946FF8" w:rsidRPr="00B72707">
        <w:rPr>
          <w:rFonts w:ascii="Times New Roman" w:hAnsi="Times New Roman" w:cs="Times New Roman"/>
        </w:rPr>
        <w:t xml:space="preserve"> in severe cases</w:t>
      </w:r>
      <w:r w:rsidR="009D0383" w:rsidRPr="00B72707">
        <w:rPr>
          <w:rFonts w:ascii="Times New Roman" w:hAnsi="Times New Roman" w:cs="Times New Roman"/>
        </w:rPr>
        <w:t xml:space="preserve"> death.  </w:t>
      </w:r>
      <w:r w:rsidR="00044EB2" w:rsidRPr="00B72707">
        <w:rPr>
          <w:rFonts w:ascii="Times New Roman" w:hAnsi="Times New Roman" w:cs="Times New Roman"/>
        </w:rPr>
        <w:t>In addition to primary infection, one in five patients treated for CDI experience recurrent disease</w:t>
      </w:r>
      <w:r w:rsidR="00044EB2">
        <w:rPr>
          <w:rFonts w:ascii="Times New Roman" w:hAnsi="Times New Roman" w:cs="Times New Roman"/>
        </w:rPr>
        <w:t xml:space="preserve"> </w:t>
      </w:r>
      <w:r w:rsidR="00044EB2">
        <w:rPr>
          <w:rFonts w:ascii="Times New Roman" w:hAnsi="Times New Roman" w:cs="Times New Roman"/>
        </w:rPr>
        <w:fldChar w:fldCharType="begin"/>
      </w:r>
      <w:r w:rsidR="00044EB2">
        <w:rPr>
          <w:rFonts w:ascii="Times New Roman" w:hAnsi="Times New Roman" w:cs="Times New Roman"/>
        </w:rPr>
        <w:instrText xml:space="preserve"> ADDIN EN.CITE &lt;EndNote&gt;&lt;Cite&gt;&lt;Author&gt;Lessa &lt;/Author&gt;&lt;Year&gt;2015&lt;/Year&gt;&lt;RecNum&gt;1032&lt;/RecNum&gt;&lt;DisplayText&gt;[2]&lt;/DisplayText&gt;&lt;record&gt;&lt;rec-number&gt;1032&lt;/rec-number&gt;&lt;foreign-keys&gt;&lt;key app="EN" db-id="xw2e0x2r1rp99ue9saex0xe120vrzwevpfs9"&gt;1032&lt;/key&gt;&lt;/foreign-keys&gt;&lt;ref-type name="Journal Article"&gt;17&lt;/ref-type&gt;&lt;contributors&gt;&lt;authors&gt;&lt;author&gt;Lessa , Fernanda C.&lt;/author&gt;&lt;author&gt;Mu , Yi&lt;/author&gt;&lt;author&gt;Bamberg , Wendy M.&lt;/author&gt;&lt;author&gt;Beldavs , Zintars G.&lt;/author&gt;&lt;author&gt;Dumyati , Ghinwa K.&lt;/author&gt;&lt;author&gt;Dunn , John R.&lt;/author&gt;&lt;author&gt;Farley , Monica M.&lt;/author&gt;&lt;author&gt;Holzbauer , Stacy M.&lt;/author&gt;&lt;author&gt;Meek , James I.&lt;/author&gt;&lt;author&gt;Phipps , Erin C.&lt;/author&gt;&lt;author&gt;Wilson , Lucy E.&lt;/author&gt;&lt;author&gt;Winston , Lisa G.&lt;/author&gt;&lt;author&gt;Cohen , Jessica A.&lt;/author&gt;&lt;author&gt;Limbago , Brandi M.&lt;/author&gt;&lt;author&gt;Fridkin , Scott K.&lt;/author&gt;&lt;author&gt;Gerding , Dale N.&lt;/author&gt;&lt;author&gt;McDonald , L. Clifford&lt;/author&gt;&lt;/authors&gt;&lt;/contributors&gt;&lt;titles&gt;&lt;title&gt;&lt;style face="normal" font="default" size="100%"&gt;Burden of &lt;/style&gt;&lt;style face="italic" font="default" size="100%"&gt;Clostridium difficile &lt;/style&gt;&lt;style face="normal" font="default" size="100%"&gt;Infection in the United States&lt;/style&gt;&lt;/title&gt;&lt;secondary-title&gt;New England Journal of Medicine&lt;/secondary-title&gt;&lt;/titles&gt;&lt;periodical&gt;&lt;full-title&gt;New England Journal of Medicine&lt;/full-title&gt;&lt;/periodical&gt;&lt;pages&gt;825-834&lt;/pages&gt;&lt;volume&gt;372&lt;/volume&gt;&lt;number&gt;9&lt;/number&gt;&lt;dates&gt;&lt;year&gt;2015&lt;/year&gt;&lt;/dates&gt;&lt;accession-num&gt;25714160&lt;/accession-num&gt;&lt;urls&gt;&lt;related-urls&gt;&lt;url&gt;http://www.nejm.org/doi/full/10.1056/NEJMoa1408913&lt;/url&gt;&lt;/related-urls&gt;&lt;/urls&gt;&lt;electronic-resource-num&gt;doi:10.1056/NEJMoa1408913&lt;/electronic-resource-num&gt;&lt;/record&gt;&lt;/Cite&gt;&lt;/EndNote&gt;</w:instrText>
      </w:r>
      <w:r w:rsidR="00044EB2">
        <w:rPr>
          <w:rFonts w:ascii="Times New Roman" w:hAnsi="Times New Roman" w:cs="Times New Roman"/>
        </w:rPr>
        <w:fldChar w:fldCharType="separate"/>
      </w:r>
      <w:r w:rsidR="00044EB2">
        <w:rPr>
          <w:rFonts w:ascii="Times New Roman" w:hAnsi="Times New Roman" w:cs="Times New Roman"/>
          <w:noProof/>
        </w:rPr>
        <w:t>[</w:t>
      </w:r>
      <w:hyperlink w:anchor="_ENREF_2" w:tooltip="Lessa , 2015 #1032" w:history="1">
        <w:r w:rsidR="00111967">
          <w:rPr>
            <w:rFonts w:ascii="Times New Roman" w:hAnsi="Times New Roman" w:cs="Times New Roman"/>
            <w:noProof/>
          </w:rPr>
          <w:t>2</w:t>
        </w:r>
      </w:hyperlink>
      <w:r w:rsidR="00044EB2">
        <w:rPr>
          <w:rFonts w:ascii="Times New Roman" w:hAnsi="Times New Roman" w:cs="Times New Roman"/>
          <w:noProof/>
        </w:rPr>
        <w:t>]</w:t>
      </w:r>
      <w:r w:rsidR="00044EB2">
        <w:rPr>
          <w:rFonts w:ascii="Times New Roman" w:hAnsi="Times New Roman" w:cs="Times New Roman"/>
        </w:rPr>
        <w:fldChar w:fldCharType="end"/>
      </w:r>
      <w:r w:rsidR="00044EB2" w:rsidRPr="00B72707">
        <w:rPr>
          <w:rFonts w:ascii="Times New Roman" w:hAnsi="Times New Roman" w:cs="Times New Roman"/>
        </w:rPr>
        <w:t>.</w:t>
      </w:r>
    </w:p>
    <w:p w14:paraId="050FA622" w14:textId="21AFA905" w:rsidR="00044EB2" w:rsidRDefault="00CE72D9" w:rsidP="00A358B1">
      <w:pPr>
        <w:spacing w:line="480" w:lineRule="auto"/>
        <w:ind w:firstLine="720"/>
        <w:rPr>
          <w:rFonts w:ascii="Times New Roman" w:hAnsi="Times New Roman" w:cs="Times New Roman"/>
        </w:rPr>
      </w:pPr>
      <w:r>
        <w:rPr>
          <w:rFonts w:ascii="Times New Roman" w:hAnsi="Times New Roman" w:cs="Times New Roman"/>
        </w:rPr>
        <w:t xml:space="preserve">Disease is mediated by </w:t>
      </w:r>
      <w:r w:rsidR="00044EB2">
        <w:rPr>
          <w:rFonts w:ascii="Times New Roman" w:hAnsi="Times New Roman" w:cs="Times New Roman"/>
        </w:rPr>
        <w:t xml:space="preserve">the production of two toxins, </w:t>
      </w:r>
      <w:commentRangeStart w:id="5"/>
      <w:r w:rsidR="00FB7572">
        <w:rPr>
          <w:rFonts w:ascii="Times New Roman" w:hAnsi="Times New Roman" w:cs="Times New Roman"/>
        </w:rPr>
        <w:t>Tcd</w:t>
      </w:r>
      <w:r w:rsidR="00044EB2">
        <w:rPr>
          <w:rFonts w:ascii="Times New Roman" w:hAnsi="Times New Roman" w:cs="Times New Roman"/>
        </w:rPr>
        <w:t>A</w:t>
      </w:r>
      <w:commentRangeEnd w:id="5"/>
      <w:r w:rsidR="00FB7572">
        <w:rPr>
          <w:rStyle w:val="CommentReference"/>
        </w:rPr>
        <w:commentReference w:id="5"/>
      </w:r>
      <w:r w:rsidR="00044EB2">
        <w:rPr>
          <w:rFonts w:ascii="Times New Roman" w:hAnsi="Times New Roman" w:cs="Times New Roman"/>
        </w:rPr>
        <w:t xml:space="preserve"> and </w:t>
      </w:r>
      <w:r w:rsidR="00FB7572">
        <w:rPr>
          <w:rFonts w:ascii="Times New Roman" w:hAnsi="Times New Roman" w:cs="Times New Roman"/>
        </w:rPr>
        <w:t>Tcd</w:t>
      </w:r>
      <w:r w:rsidR="00044EB2">
        <w:rPr>
          <w:rFonts w:ascii="Times New Roman" w:hAnsi="Times New Roman" w:cs="Times New Roman"/>
        </w:rPr>
        <w:t xml:space="preserve">B, which are the major virulence factors for </w:t>
      </w:r>
      <w:r w:rsidR="00044EB2">
        <w:rPr>
          <w:rFonts w:ascii="Times New Roman" w:hAnsi="Times New Roman" w:cs="Times New Roman"/>
          <w:i/>
        </w:rPr>
        <w:t xml:space="preserve">C. difficile </w:t>
      </w:r>
      <w:r w:rsidR="00044EB2" w:rsidRPr="00044EB2">
        <w:rPr>
          <w:rFonts w:ascii="Times New Roman" w:hAnsi="Times New Roman" w:cs="Times New Roman"/>
        </w:rPr>
        <w:fldChar w:fldCharType="begin"/>
      </w:r>
      <w:r w:rsidR="00111967">
        <w:rPr>
          <w:rFonts w:ascii="Times New Roman" w:hAnsi="Times New Roman" w:cs="Times New Roman"/>
        </w:rPr>
        <w:instrText xml:space="preserve"> ADDIN EN.CITE &lt;EndNote&gt;&lt;Cite&gt;&lt;Author&gt;Carter&lt;/Author&gt;&lt;Year&gt;2010&lt;/Year&gt;&lt;RecNum&gt;1033&lt;/RecNum&gt;&lt;DisplayText&gt;[3]&lt;/DisplayText&gt;&lt;record&gt;&lt;rec-number&gt;1033&lt;/rec-number&gt;&lt;foreign-keys&gt;&lt;key app="EN" db-id="xw2e0x2r1rp99ue9saex0xe120vrzwevpfs9"&gt;1033&lt;/key&gt;&lt;/foreign-keys&gt;&lt;ref-type name="Journal Article"&gt;17&lt;/ref-type&gt;&lt;contributors&gt;&lt;authors&gt;&lt;author&gt;Carter, Glen P.&lt;/author&gt;&lt;author&gt;Rood, Julian I.&lt;/author&gt;&lt;author&gt;Lyras, Dena&lt;/author&gt;&lt;/authors&gt;&lt;/contributors&gt;&lt;titles&gt;&lt;title&gt;&lt;style face="normal" font="default" size="100%"&gt;The role of toxin A and toxin B in &lt;/style&gt;&lt;style face="italic" font="default" size="100%"&gt;Clostridium difficile&lt;/style&gt;&lt;style face="normal" font="default" size="100%"&gt;-associated disease&lt;/style&gt;&lt;/title&gt;&lt;secondary-title&gt;Gut Microbes&lt;/secondary-title&gt;&lt;/titles&gt;&lt;periodical&gt;&lt;full-title&gt;Gut microbes&lt;/full-title&gt;&lt;/periodical&gt;&lt;pages&gt;58-64&lt;/pages&gt;&lt;volume&gt;1&lt;/volume&gt;&lt;number&gt;1&lt;/number&gt;&lt;dates&gt;&lt;year&gt;2010&lt;/year&gt;&lt;pub-dates&gt;&lt;date&gt;2010/01/01&lt;/date&gt;&lt;/pub-dates&gt;&lt;/dates&gt;&lt;publisher&gt;Taylor &amp;amp; Francis&lt;/publisher&gt;&lt;isbn&gt;1949-0976&lt;/isbn&gt;&lt;urls&gt;&lt;related-urls&gt;&lt;url&gt;http://dx.doi.org/10.4161/gmic.1.1.10768&lt;/url&gt;&lt;/related-urls&gt;&lt;/urls&gt;&lt;electronic-resource-num&gt;10.4161/gmic.1.1.10768&lt;/electronic-resource-num&gt;&lt;/record&gt;&lt;/Cite&gt;&lt;/EndNote&gt;</w:instrText>
      </w:r>
      <w:r w:rsidR="00044EB2" w:rsidRPr="00044EB2">
        <w:rPr>
          <w:rFonts w:ascii="Times New Roman" w:hAnsi="Times New Roman" w:cs="Times New Roman"/>
        </w:rPr>
        <w:fldChar w:fldCharType="separate"/>
      </w:r>
      <w:r w:rsidR="00044EB2">
        <w:rPr>
          <w:rFonts w:ascii="Times New Roman" w:hAnsi="Times New Roman" w:cs="Times New Roman"/>
          <w:noProof/>
        </w:rPr>
        <w:t>[</w:t>
      </w:r>
      <w:hyperlink w:anchor="_ENREF_3" w:tooltip="Carter, 2010 #1033" w:history="1">
        <w:r w:rsidR="00111967">
          <w:rPr>
            <w:rFonts w:ascii="Times New Roman" w:hAnsi="Times New Roman" w:cs="Times New Roman"/>
            <w:noProof/>
          </w:rPr>
          <w:t>3</w:t>
        </w:r>
      </w:hyperlink>
      <w:r w:rsidR="00044EB2">
        <w:rPr>
          <w:rFonts w:ascii="Times New Roman" w:hAnsi="Times New Roman" w:cs="Times New Roman"/>
          <w:noProof/>
        </w:rPr>
        <w:t>]</w:t>
      </w:r>
      <w:r w:rsidR="00044EB2" w:rsidRPr="00044EB2">
        <w:rPr>
          <w:rFonts w:ascii="Times New Roman" w:hAnsi="Times New Roman" w:cs="Times New Roman"/>
        </w:rPr>
        <w:fldChar w:fldCharType="end"/>
      </w:r>
      <w:r w:rsidR="00044EB2">
        <w:rPr>
          <w:rFonts w:ascii="Times New Roman" w:hAnsi="Times New Roman" w:cs="Times New Roman"/>
        </w:rPr>
        <w:t xml:space="preserve">.  </w:t>
      </w:r>
      <w:r w:rsidR="00A01291">
        <w:rPr>
          <w:rFonts w:ascii="Times New Roman" w:hAnsi="Times New Roman" w:cs="Times New Roman"/>
        </w:rPr>
        <w:t>Tcd</w:t>
      </w:r>
      <w:r w:rsidR="00044EB2">
        <w:rPr>
          <w:rFonts w:ascii="Times New Roman" w:hAnsi="Times New Roman" w:cs="Times New Roman"/>
        </w:rPr>
        <w:t xml:space="preserve">A and </w:t>
      </w:r>
      <w:r w:rsidR="00A01291">
        <w:rPr>
          <w:rFonts w:ascii="Times New Roman" w:hAnsi="Times New Roman" w:cs="Times New Roman"/>
        </w:rPr>
        <w:t>Tcd</w:t>
      </w:r>
      <w:r w:rsidR="00044EB2">
        <w:rPr>
          <w:rFonts w:ascii="Times New Roman" w:hAnsi="Times New Roman" w:cs="Times New Roman"/>
        </w:rPr>
        <w:t xml:space="preserve">B are large multi-domain proteins which </w:t>
      </w:r>
      <w:r w:rsidR="00BD76C9">
        <w:rPr>
          <w:rFonts w:ascii="Times New Roman" w:hAnsi="Times New Roman" w:cs="Times New Roman"/>
        </w:rPr>
        <w:t>inactivate</w:t>
      </w:r>
      <w:r w:rsidR="00044EB2">
        <w:rPr>
          <w:rFonts w:ascii="Times New Roman" w:hAnsi="Times New Roman" w:cs="Times New Roman"/>
        </w:rPr>
        <w:t xml:space="preserve"> cellular </w:t>
      </w:r>
      <w:r w:rsidR="00A01291">
        <w:rPr>
          <w:rFonts w:ascii="Times New Roman" w:hAnsi="Times New Roman" w:cs="Times New Roman"/>
        </w:rPr>
        <w:t xml:space="preserve">rho-family </w:t>
      </w:r>
      <w:proofErr w:type="spellStart"/>
      <w:r w:rsidR="00044EB2">
        <w:rPr>
          <w:rFonts w:ascii="Times New Roman" w:hAnsi="Times New Roman" w:cs="Times New Roman"/>
        </w:rPr>
        <w:t>GTPases</w:t>
      </w:r>
      <w:proofErr w:type="spellEnd"/>
      <w:r w:rsidR="00044EB2">
        <w:rPr>
          <w:rFonts w:ascii="Times New Roman" w:hAnsi="Times New Roman" w:cs="Times New Roman"/>
        </w:rPr>
        <w:t xml:space="preserve"> </w:t>
      </w:r>
      <w:r w:rsidR="00BD76C9">
        <w:rPr>
          <w:rFonts w:ascii="Times New Roman" w:hAnsi="Times New Roman" w:cs="Times New Roman"/>
        </w:rPr>
        <w:t>via the addition of a glucose molecule</w:t>
      </w:r>
      <w:r w:rsidR="00044EB2">
        <w:rPr>
          <w:rFonts w:ascii="Times New Roman" w:hAnsi="Times New Roman" w:cs="Times New Roman"/>
        </w:rPr>
        <w:t>. Inactivation of these key regulatory proteins in epithelial cells result</w:t>
      </w:r>
      <w:r w:rsidR="00BD76C9">
        <w:rPr>
          <w:rFonts w:ascii="Times New Roman" w:hAnsi="Times New Roman" w:cs="Times New Roman"/>
        </w:rPr>
        <w:t>s</w:t>
      </w:r>
      <w:r w:rsidR="00044EB2">
        <w:rPr>
          <w:rFonts w:ascii="Times New Roman" w:hAnsi="Times New Roman" w:cs="Times New Roman"/>
        </w:rPr>
        <w:t xml:space="preserve"> in disruption of tight junctions</w:t>
      </w:r>
      <w:r w:rsidR="006264A5">
        <w:rPr>
          <w:rFonts w:ascii="Times New Roman" w:hAnsi="Times New Roman" w:cs="Times New Roman"/>
        </w:rPr>
        <w:t>, increased</w:t>
      </w:r>
      <w:r w:rsidR="00044EB2">
        <w:rPr>
          <w:rFonts w:ascii="Times New Roman" w:hAnsi="Times New Roman" w:cs="Times New Roman"/>
        </w:rPr>
        <w:t xml:space="preserve"> paracellular flow</w:t>
      </w:r>
      <w:r w:rsidR="006264A5">
        <w:rPr>
          <w:rFonts w:ascii="Times New Roman" w:hAnsi="Times New Roman" w:cs="Times New Roman"/>
        </w:rPr>
        <w:t>,</w:t>
      </w:r>
      <w:r w:rsidR="00044EB2">
        <w:rPr>
          <w:rFonts w:ascii="Times New Roman" w:hAnsi="Times New Roman" w:cs="Times New Roman"/>
        </w:rPr>
        <w:t xml:space="preserve"> and eventually leads to cell death </w:t>
      </w:r>
      <w:r w:rsidR="00044EB2">
        <w:rPr>
          <w:rFonts w:ascii="Times New Roman" w:hAnsi="Times New Roman" w:cs="Times New Roman"/>
        </w:rPr>
        <w:fldChar w:fldCharType="begin"/>
      </w:r>
      <w:r w:rsidR="00044EB2">
        <w:rPr>
          <w:rFonts w:ascii="Times New Roman" w:hAnsi="Times New Roman" w:cs="Times New Roman"/>
        </w:rPr>
        <w:instrText xml:space="preserve"> ADDIN EN.CITE &lt;EndNote&gt;&lt;Cite&gt;&lt;Author&gt;Leslie&lt;/Author&gt;&lt;Year&gt;2015&lt;/Year&gt;&lt;RecNum&gt;1024&lt;/RecNum&gt;&lt;DisplayText&gt;[4]&lt;/DisplayText&gt;&lt;record&gt;&lt;rec-number&gt;1024&lt;/rec-number&gt;&lt;foreign-keys&gt;&lt;key app="EN" db-id="xw2e0x2r1rp99ue9saex0xe120vrzwevpfs9"&gt;1024&lt;/key&gt;&lt;/foreign-keys&gt;&lt;ref-type name="Journal Article"&gt;17&lt;/ref-type&gt;&lt;contributors&gt;&lt;authors&gt;&lt;author&gt;Leslie, Jhansi L.&lt;/author&gt;&lt;author&gt;Huang, Sha&lt;/author&gt;&lt;author&gt;Opp, Judith S.&lt;/author&gt;&lt;author&gt;Nagy, Melinda S.&lt;/author&gt;&lt;author&gt;Kobayashi, Masayuki&lt;/author&gt;&lt;author&gt;Young, Vincent B.&lt;/author&gt;&lt;author&gt;Spence, Jason R.&lt;/author&gt;&lt;/authors&gt;&lt;/contributors&gt;&lt;titles&gt;&lt;title&gt;&lt;style face="normal" font="default" size="100%"&gt;Persistence and Toxin Production by &lt;/style&gt;&lt;style face="italic" font="default" size="100%"&gt;Clostridium difficile&lt;/style&gt;&lt;style face="normal" font="default" size="100%"&gt; within Human Intestinal Organoids Result in Disruption of Epithelial Paracellular Barrier Function&lt;/style&gt;&lt;/title&gt;&lt;secondary-title&gt;Infection and Immunity&lt;/secondary-title&gt;&lt;/titles&gt;&lt;periodical&gt;&lt;full-title&gt;Infection and immunity&lt;/full-title&gt;&lt;/periodical&gt;&lt;pages&gt;138-145&lt;/pages&gt;&lt;volume&gt;83&lt;/volume&gt;&lt;number&gt;1&lt;/number&gt;&lt;dates&gt;&lt;year&gt;2015&lt;/year&gt;&lt;pub-dates&gt;&lt;date&gt;January 1, 2015&lt;/date&gt;&lt;/pub-dates&gt;&lt;/dates&gt;&lt;urls&gt;&lt;related-urls&gt;&lt;url&gt;http://iai.asm.org/content/83/1/138.abstract&lt;/url&gt;&lt;/related-urls&gt;&lt;/urls&gt;&lt;electronic-resource-num&gt;10.1128/iai.02561-14&lt;/electronic-resource-num&gt;&lt;/record&gt;&lt;/Cite&gt;&lt;/EndNote&gt;</w:instrText>
      </w:r>
      <w:r w:rsidR="00044EB2">
        <w:rPr>
          <w:rFonts w:ascii="Times New Roman" w:hAnsi="Times New Roman" w:cs="Times New Roman"/>
        </w:rPr>
        <w:fldChar w:fldCharType="separate"/>
      </w:r>
      <w:r w:rsidR="00044EB2">
        <w:rPr>
          <w:rFonts w:ascii="Times New Roman" w:hAnsi="Times New Roman" w:cs="Times New Roman"/>
          <w:noProof/>
        </w:rPr>
        <w:t>[</w:t>
      </w:r>
      <w:hyperlink w:anchor="_ENREF_4" w:tooltip="Leslie, 2015 #1024" w:history="1">
        <w:r w:rsidR="00111967">
          <w:rPr>
            <w:rFonts w:ascii="Times New Roman" w:hAnsi="Times New Roman" w:cs="Times New Roman"/>
            <w:noProof/>
          </w:rPr>
          <w:t>4</w:t>
        </w:r>
      </w:hyperlink>
      <w:r w:rsidR="00044EB2">
        <w:rPr>
          <w:rFonts w:ascii="Times New Roman" w:hAnsi="Times New Roman" w:cs="Times New Roman"/>
          <w:noProof/>
        </w:rPr>
        <w:t>]</w:t>
      </w:r>
      <w:r w:rsidR="00044EB2">
        <w:rPr>
          <w:rFonts w:ascii="Times New Roman" w:hAnsi="Times New Roman" w:cs="Times New Roman"/>
        </w:rPr>
        <w:fldChar w:fldCharType="end"/>
      </w:r>
      <w:r w:rsidR="00044EB2">
        <w:rPr>
          <w:rFonts w:ascii="Times New Roman" w:hAnsi="Times New Roman" w:cs="Times New Roman"/>
        </w:rPr>
        <w:t xml:space="preserve">. </w:t>
      </w:r>
    </w:p>
    <w:p w14:paraId="5E23F9F6" w14:textId="49A5DC49" w:rsidR="00C16C42" w:rsidRPr="00B72707" w:rsidRDefault="00671921" w:rsidP="00587FE0">
      <w:pPr>
        <w:spacing w:line="480" w:lineRule="auto"/>
        <w:ind w:firstLine="720"/>
        <w:rPr>
          <w:rFonts w:ascii="Times New Roman" w:hAnsi="Times New Roman" w:cs="Times New Roman"/>
        </w:rPr>
      </w:pPr>
      <w:r w:rsidRPr="00B72707">
        <w:rPr>
          <w:rFonts w:ascii="Times New Roman" w:hAnsi="Times New Roman" w:cs="Times New Roman"/>
        </w:rPr>
        <w:t xml:space="preserve">The importance of the gut microbiota in providing protection from CDI is underscored by </w:t>
      </w:r>
      <w:r w:rsidR="005774A4" w:rsidRPr="00B72707">
        <w:rPr>
          <w:rFonts w:ascii="Times New Roman" w:hAnsi="Times New Roman" w:cs="Times New Roman"/>
        </w:rPr>
        <w:t>the reported 80-90% success rate of fecal</w:t>
      </w:r>
      <w:r w:rsidRPr="00B72707">
        <w:rPr>
          <w:rFonts w:ascii="Times New Roman" w:hAnsi="Times New Roman" w:cs="Times New Roman"/>
        </w:rPr>
        <w:t xml:space="preserve"> microbial transplants in preventing recurrent infection</w:t>
      </w:r>
      <w:r w:rsidR="00A235D0" w:rsidRPr="00B72707">
        <w:rPr>
          <w:rFonts w:ascii="Times New Roman" w:hAnsi="Times New Roman" w:cs="Times New Roman"/>
        </w:rPr>
        <w:t xml:space="preserve"> </w:t>
      </w:r>
      <w:r w:rsidR="00A235D0" w:rsidRPr="00B72707">
        <w:rPr>
          <w:rFonts w:ascii="Times New Roman" w:hAnsi="Times New Roman" w:cs="Times New Roman"/>
        </w:rPr>
        <w:fldChar w:fldCharType="begin">
          <w:fldData xml:space="preserve">PEVuZE5vdGU+PENpdGU+PEF1dGhvcj5KaWFuZzwvQXV0aG9yPjxZZWFyPjIwMTc8L1llYXI+PFJl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</w:fldData>
        </w:fldChar>
      </w:r>
      <w:r w:rsidR="00111967">
        <w:rPr>
          <w:rFonts w:ascii="Times New Roman" w:hAnsi="Times New Roman" w:cs="Times New Roman"/>
        </w:rPr>
        <w:instrText xml:space="preserve"> ADDIN EN.CITE </w:instrText>
      </w:r>
      <w:r w:rsidR="00111967">
        <w:rPr>
          <w:rFonts w:ascii="Times New Roman" w:hAnsi="Times New Roman" w:cs="Times New Roman"/>
        </w:rPr>
        <w:fldChar w:fldCharType="begin">
          <w:fldData xml:space="preserve">PEVuZE5vdGU+PENpdGU+PEF1dGhvcj5KaWFuZzwvQXV0aG9yPjxZZWFyPjIwMTc8L1llYXI+PFJl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</w:fldData>
        </w:fldChar>
      </w:r>
      <w:r w:rsidR="00111967">
        <w:rPr>
          <w:rFonts w:ascii="Times New Roman" w:hAnsi="Times New Roman" w:cs="Times New Roman"/>
        </w:rPr>
        <w:instrText xml:space="preserve"> ADDIN EN.CITE.DATA </w:instrText>
      </w:r>
      <w:r w:rsidR="00111967">
        <w:rPr>
          <w:rFonts w:ascii="Times New Roman" w:hAnsi="Times New Roman" w:cs="Times New Roman"/>
        </w:rPr>
      </w:r>
      <w:r w:rsidR="00111967">
        <w:rPr>
          <w:rFonts w:ascii="Times New Roman" w:hAnsi="Times New Roman" w:cs="Times New Roman"/>
        </w:rPr>
        <w:fldChar w:fldCharType="end"/>
      </w:r>
      <w:r w:rsidR="00A235D0" w:rsidRPr="00B72707">
        <w:rPr>
          <w:rFonts w:ascii="Times New Roman" w:hAnsi="Times New Roman" w:cs="Times New Roman"/>
        </w:rPr>
      </w:r>
      <w:r w:rsidR="00A235D0" w:rsidRPr="00B72707">
        <w:rPr>
          <w:rFonts w:ascii="Times New Roman" w:hAnsi="Times New Roman" w:cs="Times New Roman"/>
        </w:rPr>
        <w:fldChar w:fldCharType="separate"/>
      </w:r>
      <w:r w:rsidR="00BF4D9F">
        <w:rPr>
          <w:rFonts w:ascii="Times New Roman" w:hAnsi="Times New Roman" w:cs="Times New Roman"/>
          <w:noProof/>
        </w:rPr>
        <w:t>[</w:t>
      </w:r>
      <w:hyperlink w:anchor="_ENREF_5" w:tooltip="Jiang, 2017 #1173" w:history="1">
        <w:r w:rsidR="00111967">
          <w:rPr>
            <w:rFonts w:ascii="Times New Roman" w:hAnsi="Times New Roman" w:cs="Times New Roman"/>
            <w:noProof/>
          </w:rPr>
          <w:t>5-7</w:t>
        </w:r>
      </w:hyperlink>
      <w:r w:rsidR="00BF4D9F">
        <w:rPr>
          <w:rFonts w:ascii="Times New Roman" w:hAnsi="Times New Roman" w:cs="Times New Roman"/>
          <w:noProof/>
        </w:rPr>
        <w:t>]</w:t>
      </w:r>
      <w:r w:rsidR="00A235D0" w:rsidRPr="00B72707">
        <w:rPr>
          <w:rFonts w:ascii="Times New Roman" w:hAnsi="Times New Roman" w:cs="Times New Roman"/>
        </w:rPr>
        <w:fldChar w:fldCharType="end"/>
      </w:r>
      <w:r w:rsidRPr="00B72707">
        <w:rPr>
          <w:rFonts w:ascii="Times New Roman" w:hAnsi="Times New Roman" w:cs="Times New Roman"/>
        </w:rPr>
        <w:t xml:space="preserve">. </w:t>
      </w:r>
      <w:r w:rsidR="004020C3" w:rsidRPr="00B72707">
        <w:rPr>
          <w:rFonts w:ascii="Times New Roman" w:hAnsi="Times New Roman" w:cs="Times New Roman"/>
        </w:rPr>
        <w:t xml:space="preserve">Other than </w:t>
      </w:r>
      <w:r w:rsidR="005774A4" w:rsidRPr="00B72707">
        <w:rPr>
          <w:rFonts w:ascii="Times New Roman" w:hAnsi="Times New Roman" w:cs="Times New Roman"/>
        </w:rPr>
        <w:t>microbiome-mediated</w:t>
      </w:r>
      <w:r w:rsidR="004020C3" w:rsidRPr="00B72707">
        <w:rPr>
          <w:rFonts w:ascii="Times New Roman" w:hAnsi="Times New Roman" w:cs="Times New Roman"/>
        </w:rPr>
        <w:t xml:space="preserve"> prevention of colonization</w:t>
      </w:r>
      <w:r w:rsidR="00946FF8" w:rsidRPr="00B72707">
        <w:rPr>
          <w:rFonts w:ascii="Times New Roman" w:hAnsi="Times New Roman" w:cs="Times New Roman"/>
        </w:rPr>
        <w:t>, adaptive</w:t>
      </w:r>
      <w:r w:rsidR="004020C3" w:rsidRPr="00B72707">
        <w:rPr>
          <w:rFonts w:ascii="Times New Roman" w:hAnsi="Times New Roman" w:cs="Times New Roman"/>
        </w:rPr>
        <w:t xml:space="preserve"> immunity, specifically humoral immunity, is</w:t>
      </w:r>
      <w:r w:rsidR="005774A4" w:rsidRPr="00B72707">
        <w:rPr>
          <w:rFonts w:ascii="Times New Roman" w:hAnsi="Times New Roman" w:cs="Times New Roman"/>
        </w:rPr>
        <w:t xml:space="preserve"> also</w:t>
      </w:r>
      <w:r w:rsidR="004020C3" w:rsidRPr="00B72707">
        <w:rPr>
          <w:rFonts w:ascii="Times New Roman" w:hAnsi="Times New Roman" w:cs="Times New Roman"/>
        </w:rPr>
        <w:t xml:space="preserve"> sufficient to provide protection from both acute and recurrent CDI </w:t>
      </w:r>
      <w:r w:rsidR="00CE73C9" w:rsidRPr="00B72707">
        <w:rPr>
          <w:rFonts w:ascii="Times New Roman" w:hAnsi="Times New Roman" w:cs="Times New Roman"/>
        </w:rPr>
        <w:t xml:space="preserve">likely </w:t>
      </w:r>
      <w:r w:rsidR="004020C3" w:rsidRPr="00B72707">
        <w:rPr>
          <w:rFonts w:ascii="Times New Roman" w:hAnsi="Times New Roman" w:cs="Times New Roman"/>
        </w:rPr>
        <w:t>via antibody mediate</w:t>
      </w:r>
      <w:r w:rsidRPr="00B72707">
        <w:rPr>
          <w:rFonts w:ascii="Times New Roman" w:hAnsi="Times New Roman" w:cs="Times New Roman"/>
        </w:rPr>
        <w:t xml:space="preserve">d neutralization of </w:t>
      </w:r>
      <w:r w:rsidRPr="00B72707">
        <w:rPr>
          <w:rFonts w:ascii="Times New Roman" w:hAnsi="Times New Roman" w:cs="Times New Roman"/>
          <w:i/>
        </w:rPr>
        <w:t xml:space="preserve">C. </w:t>
      </w:r>
      <w:r w:rsidR="005774A4" w:rsidRPr="00B72707">
        <w:rPr>
          <w:rFonts w:ascii="Times New Roman" w:hAnsi="Times New Roman" w:cs="Times New Roman"/>
          <w:i/>
        </w:rPr>
        <w:t>difficile</w:t>
      </w:r>
      <w:r w:rsidRPr="00B72707">
        <w:rPr>
          <w:rFonts w:ascii="Times New Roman" w:hAnsi="Times New Roman" w:cs="Times New Roman"/>
        </w:rPr>
        <w:t xml:space="preserve"> toxins</w:t>
      </w:r>
      <w:r w:rsidR="005774A4" w:rsidRPr="00B72707">
        <w:rPr>
          <w:rFonts w:ascii="Times New Roman" w:hAnsi="Times New Roman" w:cs="Times New Roman"/>
        </w:rPr>
        <w:t xml:space="preserve"> A and </w:t>
      </w:r>
      <w:commentRangeStart w:id="6"/>
      <w:r w:rsidR="005774A4" w:rsidRPr="00B72707">
        <w:rPr>
          <w:rFonts w:ascii="Times New Roman" w:hAnsi="Times New Roman" w:cs="Times New Roman"/>
        </w:rPr>
        <w:t>B</w:t>
      </w:r>
      <w:commentRangeEnd w:id="6"/>
      <w:r w:rsidR="00A01291">
        <w:rPr>
          <w:rStyle w:val="CommentReference"/>
        </w:rPr>
        <w:commentReference w:id="6"/>
      </w:r>
      <w:r w:rsidR="00A235D0" w:rsidRPr="00B72707">
        <w:rPr>
          <w:rFonts w:ascii="Times New Roman" w:hAnsi="Times New Roman" w:cs="Times New Roman"/>
        </w:rPr>
        <w:t xml:space="preserve"> </w:t>
      </w:r>
      <w:r w:rsidR="00A235D0" w:rsidRPr="00B72707">
        <w:rPr>
          <w:rFonts w:ascii="Times New Roman" w:hAnsi="Times New Roman" w:cs="Times New Roman"/>
        </w:rPr>
        <w:fldChar w:fldCharType="begin">
          <w:fldData xml:space="preserve">PEVuZE5vdGU+PENpdGU+PEF1dGhvcj5LeW5lPC9BdXRob3I+PFllYXI+MjAwMTwvWWVhcj48UmVj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</w:fldData>
        </w:fldChar>
      </w:r>
      <w:r w:rsidR="00111967">
        <w:rPr>
          <w:rFonts w:ascii="Times New Roman" w:hAnsi="Times New Roman" w:cs="Times New Roman"/>
        </w:rPr>
        <w:instrText xml:space="preserve"> ADDIN EN.CITE </w:instrText>
      </w:r>
      <w:r w:rsidR="00111967">
        <w:rPr>
          <w:rFonts w:ascii="Times New Roman" w:hAnsi="Times New Roman" w:cs="Times New Roman"/>
        </w:rPr>
        <w:fldChar w:fldCharType="begin">
          <w:fldData xml:space="preserve">PEVuZE5vdGU+PENpdGU+PEF1dGhvcj5LeW5lPC9BdXRob3I+PFllYXI+MjAwMTwvWWVhcj48UmVj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</w:fldData>
        </w:fldChar>
      </w:r>
      <w:r w:rsidR="00111967">
        <w:rPr>
          <w:rFonts w:ascii="Times New Roman" w:hAnsi="Times New Roman" w:cs="Times New Roman"/>
        </w:rPr>
        <w:instrText xml:space="preserve"> ADDIN EN.CITE.DATA </w:instrText>
      </w:r>
      <w:r w:rsidR="00111967">
        <w:rPr>
          <w:rFonts w:ascii="Times New Roman" w:hAnsi="Times New Roman" w:cs="Times New Roman"/>
        </w:rPr>
      </w:r>
      <w:r w:rsidR="00111967">
        <w:rPr>
          <w:rFonts w:ascii="Times New Roman" w:hAnsi="Times New Roman" w:cs="Times New Roman"/>
        </w:rPr>
        <w:fldChar w:fldCharType="end"/>
      </w:r>
      <w:r w:rsidR="00A235D0" w:rsidRPr="00B72707">
        <w:rPr>
          <w:rFonts w:ascii="Times New Roman" w:hAnsi="Times New Roman" w:cs="Times New Roman"/>
        </w:rPr>
      </w:r>
      <w:r w:rsidR="00A235D0" w:rsidRPr="00B72707">
        <w:rPr>
          <w:rFonts w:ascii="Times New Roman" w:hAnsi="Times New Roman" w:cs="Times New Roman"/>
        </w:rPr>
        <w:fldChar w:fldCharType="separate"/>
      </w:r>
      <w:r w:rsidR="00BF4D9F">
        <w:rPr>
          <w:rFonts w:ascii="Times New Roman" w:hAnsi="Times New Roman" w:cs="Times New Roman"/>
          <w:noProof/>
        </w:rPr>
        <w:t>[</w:t>
      </w:r>
      <w:hyperlink w:anchor="_ENREF_8" w:tooltip="Kyne, 2001 #387" w:history="1">
        <w:r w:rsidR="00111967">
          <w:rPr>
            <w:rFonts w:ascii="Times New Roman" w:hAnsi="Times New Roman" w:cs="Times New Roman"/>
            <w:noProof/>
          </w:rPr>
          <w:t>8-10</w:t>
        </w:r>
      </w:hyperlink>
      <w:r w:rsidR="00BF4D9F">
        <w:rPr>
          <w:rFonts w:ascii="Times New Roman" w:hAnsi="Times New Roman" w:cs="Times New Roman"/>
          <w:noProof/>
        </w:rPr>
        <w:t>]</w:t>
      </w:r>
      <w:r w:rsidR="00A235D0" w:rsidRPr="00B72707">
        <w:rPr>
          <w:rFonts w:ascii="Times New Roman" w:hAnsi="Times New Roman" w:cs="Times New Roman"/>
        </w:rPr>
        <w:fldChar w:fldCharType="end"/>
      </w:r>
      <w:r w:rsidR="00A235D0" w:rsidRPr="00B72707">
        <w:rPr>
          <w:rFonts w:ascii="Times New Roman" w:hAnsi="Times New Roman" w:cs="Times New Roman"/>
        </w:rPr>
        <w:t xml:space="preserve">. </w:t>
      </w:r>
      <w:r w:rsidR="00BF65B0" w:rsidRPr="00B72707">
        <w:rPr>
          <w:rFonts w:ascii="Times New Roman" w:hAnsi="Times New Roman" w:cs="Times New Roman"/>
        </w:rPr>
        <w:t>However</w:t>
      </w:r>
      <w:ins w:id="7" w:author="Vendrov, Kimberly" w:date="2017-05-22T08:55:00Z">
        <w:r w:rsidR="00B93F06">
          <w:rPr>
            <w:rFonts w:ascii="Times New Roman" w:hAnsi="Times New Roman" w:cs="Times New Roman"/>
          </w:rPr>
          <w:t>,</w:t>
        </w:r>
      </w:ins>
      <w:r w:rsidR="00BF65B0" w:rsidRPr="00B72707">
        <w:rPr>
          <w:rFonts w:ascii="Times New Roman" w:hAnsi="Times New Roman" w:cs="Times New Roman"/>
        </w:rPr>
        <w:t xml:space="preserve"> the role of the adaptive immune system in </w:t>
      </w:r>
      <w:r w:rsidR="00560EB9" w:rsidRPr="00B72707">
        <w:rPr>
          <w:rFonts w:ascii="Times New Roman" w:hAnsi="Times New Roman" w:cs="Times New Roman"/>
        </w:rPr>
        <w:t xml:space="preserve">modulating </w:t>
      </w:r>
      <w:r w:rsidR="00560EB9" w:rsidRPr="00B72707">
        <w:rPr>
          <w:rFonts w:ascii="Times New Roman" w:hAnsi="Times New Roman" w:cs="Times New Roman"/>
          <w:i/>
        </w:rPr>
        <w:t>C. difficile</w:t>
      </w:r>
      <w:r w:rsidR="00560EB9" w:rsidRPr="00B72707">
        <w:rPr>
          <w:rFonts w:ascii="Times New Roman" w:hAnsi="Times New Roman" w:cs="Times New Roman"/>
        </w:rPr>
        <w:t xml:space="preserve"> colonization</w:t>
      </w:r>
      <w:r w:rsidR="007F0F65" w:rsidRPr="00B72707">
        <w:rPr>
          <w:rFonts w:ascii="Times New Roman" w:hAnsi="Times New Roman" w:cs="Times New Roman"/>
        </w:rPr>
        <w:t xml:space="preserve"> </w:t>
      </w:r>
      <w:r w:rsidR="00BF65B0" w:rsidRPr="00B72707">
        <w:rPr>
          <w:rFonts w:ascii="Times New Roman" w:hAnsi="Times New Roman" w:cs="Times New Roman"/>
        </w:rPr>
        <w:t>has yet to be resolved</w:t>
      </w:r>
      <w:r w:rsidR="0041748B" w:rsidRPr="00B72707">
        <w:rPr>
          <w:rFonts w:ascii="Times New Roman" w:hAnsi="Times New Roman" w:cs="Times New Roman"/>
        </w:rPr>
        <w:t xml:space="preserve">. </w:t>
      </w:r>
    </w:p>
    <w:p w14:paraId="47C89F9C" w14:textId="45AF3288" w:rsidR="00B46DF4" w:rsidRPr="00B72707" w:rsidRDefault="004F4ED4" w:rsidP="00587FE0">
      <w:pPr>
        <w:spacing w:line="480" w:lineRule="auto"/>
        <w:rPr>
          <w:rFonts w:ascii="Times New Roman" w:hAnsi="Times New Roman" w:cs="Times New Roman"/>
        </w:rPr>
      </w:pPr>
      <w:r w:rsidRPr="00B72707">
        <w:rPr>
          <w:rFonts w:ascii="Times New Roman" w:hAnsi="Times New Roman" w:cs="Times New Roman"/>
        </w:rPr>
        <w:lastRenderedPageBreak/>
        <w:tab/>
      </w:r>
      <w:r w:rsidR="00671921" w:rsidRPr="00B72707">
        <w:rPr>
          <w:rFonts w:ascii="Times New Roman" w:hAnsi="Times New Roman" w:cs="Times New Roman"/>
        </w:rPr>
        <w:t xml:space="preserve">In this study we sought to determine </w:t>
      </w:r>
      <w:r w:rsidR="00560EB9" w:rsidRPr="00B72707">
        <w:rPr>
          <w:rFonts w:ascii="Times New Roman" w:hAnsi="Times New Roman" w:cs="Times New Roman"/>
        </w:rPr>
        <w:t>if adaptive immunity</w:t>
      </w:r>
      <w:r w:rsidR="0032132B" w:rsidRPr="00B72707">
        <w:rPr>
          <w:rFonts w:ascii="Times New Roman" w:hAnsi="Times New Roman" w:cs="Times New Roman"/>
        </w:rPr>
        <w:t xml:space="preserve"> </w:t>
      </w:r>
      <w:r w:rsidR="00A56823" w:rsidRPr="00B72707">
        <w:rPr>
          <w:rFonts w:ascii="Times New Roman" w:hAnsi="Times New Roman" w:cs="Times New Roman"/>
        </w:rPr>
        <w:t xml:space="preserve">plays </w:t>
      </w:r>
      <w:r w:rsidR="00560EB9" w:rsidRPr="00B72707">
        <w:rPr>
          <w:rFonts w:ascii="Times New Roman" w:hAnsi="Times New Roman" w:cs="Times New Roman"/>
        </w:rPr>
        <w:t xml:space="preserve">a role in decreasing </w:t>
      </w:r>
      <w:r w:rsidR="00560EB9" w:rsidRPr="00B72707">
        <w:rPr>
          <w:rFonts w:ascii="Times New Roman" w:hAnsi="Times New Roman" w:cs="Times New Roman"/>
          <w:i/>
        </w:rPr>
        <w:t>C. difficile</w:t>
      </w:r>
      <w:r w:rsidR="00560EB9" w:rsidRPr="00B72707">
        <w:rPr>
          <w:rFonts w:ascii="Times New Roman" w:hAnsi="Times New Roman" w:cs="Times New Roman"/>
        </w:rPr>
        <w:t xml:space="preserve"> colonization. </w:t>
      </w:r>
      <w:r w:rsidR="00EA7855" w:rsidRPr="00B72707">
        <w:rPr>
          <w:rFonts w:ascii="Times New Roman" w:hAnsi="Times New Roman" w:cs="Times New Roman"/>
        </w:rPr>
        <w:t>We</w:t>
      </w:r>
      <w:r w:rsidR="00A56823" w:rsidRPr="00B72707">
        <w:rPr>
          <w:rFonts w:ascii="Times New Roman" w:hAnsi="Times New Roman" w:cs="Times New Roman"/>
        </w:rPr>
        <w:t xml:space="preserve"> found that adaptive immunity </w:t>
      </w:r>
      <w:r w:rsidR="00EA7855" w:rsidRPr="00B72707">
        <w:rPr>
          <w:rFonts w:ascii="Times New Roman" w:hAnsi="Times New Roman" w:cs="Times New Roman"/>
        </w:rPr>
        <w:t xml:space="preserve">is dispensable for clearance of </w:t>
      </w:r>
      <w:r w:rsidR="00EA7855" w:rsidRPr="00B72707">
        <w:rPr>
          <w:rFonts w:ascii="Times New Roman" w:hAnsi="Times New Roman" w:cs="Times New Roman"/>
          <w:i/>
        </w:rPr>
        <w:t>C. difficile</w:t>
      </w:r>
      <w:r w:rsidR="00EA7855" w:rsidRPr="00B72707">
        <w:rPr>
          <w:rFonts w:ascii="Times New Roman" w:hAnsi="Times New Roman" w:cs="Times New Roman"/>
        </w:rPr>
        <w:t>. Furthermore, the indigenous microbial community membership before</w:t>
      </w:r>
      <w:r w:rsidR="00367AB6" w:rsidRPr="00B72707">
        <w:rPr>
          <w:rFonts w:ascii="Times New Roman" w:hAnsi="Times New Roman" w:cs="Times New Roman"/>
        </w:rPr>
        <w:t xml:space="preserve"> either antibiotic administration</w:t>
      </w:r>
      <w:r w:rsidR="00EA7855" w:rsidRPr="00B72707">
        <w:rPr>
          <w:rFonts w:ascii="Times New Roman" w:hAnsi="Times New Roman" w:cs="Times New Roman"/>
        </w:rPr>
        <w:t xml:space="preserve"> or infection can be used to predict which animal will clear the </w:t>
      </w:r>
      <w:commentRangeStart w:id="8"/>
      <w:r w:rsidR="00EA7855" w:rsidRPr="00B72707">
        <w:rPr>
          <w:rFonts w:ascii="Times New Roman" w:hAnsi="Times New Roman" w:cs="Times New Roman"/>
        </w:rPr>
        <w:t>infection</w:t>
      </w:r>
      <w:commentRangeEnd w:id="8"/>
      <w:r w:rsidR="00EF27BD">
        <w:rPr>
          <w:rStyle w:val="CommentReference"/>
        </w:rPr>
        <w:commentReference w:id="8"/>
      </w:r>
      <w:r w:rsidR="00A358B1">
        <w:rPr>
          <w:rFonts w:ascii="Times New Roman" w:hAnsi="Times New Roman" w:cs="Times New Roman"/>
        </w:rPr>
        <w:t>.</w:t>
      </w:r>
    </w:p>
    <w:p w14:paraId="3EF0CB03" w14:textId="741FFF92" w:rsidR="00185ACF" w:rsidRPr="00B72707" w:rsidRDefault="00587FE0" w:rsidP="00587FE0">
      <w:pPr>
        <w:spacing w:line="480" w:lineRule="auto"/>
        <w:rPr>
          <w:rFonts w:ascii="Times New Roman" w:hAnsi="Times New Roman" w:cs="Times New Roman"/>
          <w:b/>
        </w:rPr>
      </w:pPr>
      <w:r w:rsidRPr="00B72707">
        <w:rPr>
          <w:rFonts w:ascii="Times New Roman" w:hAnsi="Times New Roman" w:cs="Times New Roman"/>
          <w:b/>
        </w:rPr>
        <w:t>Methods</w:t>
      </w:r>
    </w:p>
    <w:p w14:paraId="0D2CEE45" w14:textId="17A19288" w:rsidR="00185ACF" w:rsidRPr="00B72707" w:rsidRDefault="00185ACF" w:rsidP="00587FE0">
      <w:pPr>
        <w:spacing w:line="480" w:lineRule="auto"/>
        <w:rPr>
          <w:rFonts w:ascii="Times New Roman" w:hAnsi="Times New Roman" w:cs="Times New Roman"/>
          <w:b/>
        </w:rPr>
      </w:pPr>
      <w:r w:rsidRPr="00B72707">
        <w:rPr>
          <w:rFonts w:ascii="Times New Roman" w:hAnsi="Times New Roman" w:cs="Times New Roman"/>
          <w:b/>
        </w:rPr>
        <w:t xml:space="preserve">Animal </w:t>
      </w:r>
      <w:r w:rsidR="00367AB6" w:rsidRPr="00B72707">
        <w:rPr>
          <w:rFonts w:ascii="Times New Roman" w:hAnsi="Times New Roman" w:cs="Times New Roman"/>
          <w:b/>
        </w:rPr>
        <w:t xml:space="preserve">Husbandry. </w:t>
      </w:r>
      <w:r w:rsidR="00587FE0" w:rsidRPr="00B72707">
        <w:rPr>
          <w:rFonts w:ascii="Times New Roman" w:hAnsi="Times New Roman" w:cs="Times New Roman"/>
          <w:b/>
        </w:rPr>
        <w:t xml:space="preserve"> </w:t>
      </w:r>
      <w:r w:rsidRPr="00B72707">
        <w:rPr>
          <w:rFonts w:ascii="Times New Roman" w:hAnsi="Times New Roman" w:cs="Times New Roman"/>
        </w:rPr>
        <w:t xml:space="preserve">Both male and female </w:t>
      </w:r>
      <w:r w:rsidR="004020C3" w:rsidRPr="00B72707">
        <w:rPr>
          <w:rFonts w:ascii="Times New Roman" w:hAnsi="Times New Roman" w:cs="Times New Roman"/>
        </w:rPr>
        <w:t xml:space="preserve">C57BL/6 specific-pathogen-free (SPF) mice </w:t>
      </w:r>
      <w:r w:rsidRPr="00B72707">
        <w:rPr>
          <w:rFonts w:ascii="Times New Roman" w:hAnsi="Times New Roman" w:cs="Times New Roman"/>
        </w:rPr>
        <w:t xml:space="preserve">age five to twelve weeks were used in these studies.  The </w:t>
      </w:r>
      <w:r w:rsidR="004020C3" w:rsidRPr="00B72707">
        <w:rPr>
          <w:rFonts w:ascii="Times New Roman" w:hAnsi="Times New Roman" w:cs="Times New Roman"/>
        </w:rPr>
        <w:t>wild type mice</w:t>
      </w:r>
      <w:r w:rsidRPr="00B72707">
        <w:rPr>
          <w:rFonts w:ascii="Times New Roman" w:hAnsi="Times New Roman" w:cs="Times New Roman"/>
        </w:rPr>
        <w:t xml:space="preserve"> were from a breeding colony </w:t>
      </w:r>
      <w:r w:rsidR="00D7002A">
        <w:rPr>
          <w:rFonts w:ascii="Times New Roman" w:hAnsi="Times New Roman" w:cs="Times New Roman"/>
        </w:rPr>
        <w:t xml:space="preserve">at the University of Michigan, </w:t>
      </w:r>
      <w:r w:rsidRPr="00B72707">
        <w:rPr>
          <w:rFonts w:ascii="Times New Roman" w:hAnsi="Times New Roman" w:cs="Times New Roman"/>
        </w:rPr>
        <w:t>originally derived from Jackson Laboratories over a decade ago.  The Rag1</w:t>
      </w:r>
      <w:r w:rsidRPr="00B72707">
        <w:rPr>
          <w:rFonts w:ascii="Times New Roman" w:hAnsi="Times New Roman" w:cs="Times New Roman"/>
          <w:vertAlign w:val="superscript"/>
        </w:rPr>
        <w:t>-/-</w:t>
      </w:r>
      <w:r w:rsidRPr="00B72707">
        <w:rPr>
          <w:rFonts w:ascii="Times New Roman" w:hAnsi="Times New Roman" w:cs="Times New Roman"/>
        </w:rPr>
        <w:t xml:space="preserve"> (</w:t>
      </w:r>
      <w:r w:rsidRPr="00B72707">
        <w:rPr>
          <w:rFonts w:ascii="Times New Roman" w:eastAsia="Times New Roman" w:hAnsi="Times New Roman" w:cs="Times New Roman"/>
          <w:bCs/>
          <w:spacing w:val="15"/>
          <w:shd w:val="clear" w:color="auto" w:fill="FFFFFF"/>
        </w:rPr>
        <w:t>B6.129S7-</w:t>
      </w:r>
      <w:r w:rsidRPr="00B72707">
        <w:rPr>
          <w:rFonts w:ascii="Times New Roman" w:eastAsia="Times New Roman" w:hAnsi="Times New Roman" w:cs="Times New Roman"/>
          <w:bCs/>
          <w:i/>
          <w:iCs/>
          <w:spacing w:val="15"/>
          <w:bdr w:val="none" w:sz="0" w:space="0" w:color="auto" w:frame="1"/>
          <w:shd w:val="clear" w:color="auto" w:fill="FFFFFF"/>
        </w:rPr>
        <w:t>Rag1</w:t>
      </w:r>
      <w:r w:rsidRPr="00B72707">
        <w:rPr>
          <w:rFonts w:ascii="Times New Roman" w:eastAsia="Times New Roman" w:hAnsi="Times New Roman" w:cs="Times New Roman"/>
          <w:bCs/>
          <w:i/>
          <w:iCs/>
          <w:bdr w:val="none" w:sz="0" w:space="0" w:color="auto" w:frame="1"/>
          <w:vertAlign w:val="superscript"/>
        </w:rPr>
        <w:t>tm1Mom</w:t>
      </w:r>
      <w:r w:rsidRPr="00B72707">
        <w:rPr>
          <w:rFonts w:ascii="Times New Roman" w:eastAsia="Times New Roman" w:hAnsi="Times New Roman" w:cs="Times New Roman"/>
          <w:bCs/>
          <w:spacing w:val="15"/>
          <w:shd w:val="clear" w:color="auto" w:fill="FFFFFF"/>
        </w:rPr>
        <w:t>/J)</w:t>
      </w:r>
      <w:r w:rsidRPr="00B72707">
        <w:rPr>
          <w:rFonts w:ascii="Times New Roman" w:hAnsi="Times New Roman" w:cs="Times New Roman"/>
        </w:rPr>
        <w:t xml:space="preserve"> mice</w:t>
      </w:r>
      <w:r w:rsidRPr="00B72707">
        <w:rPr>
          <w:rFonts w:ascii="Times New Roman" w:hAnsi="Times New Roman" w:cs="Times New Roman"/>
          <w:vertAlign w:val="superscript"/>
        </w:rPr>
        <w:t xml:space="preserve"> </w:t>
      </w:r>
      <w:r w:rsidRPr="00B72707">
        <w:rPr>
          <w:rFonts w:ascii="Times New Roman" w:hAnsi="Times New Roman" w:cs="Times New Roman"/>
        </w:rPr>
        <w:t xml:space="preserve">were from a breeding colony started with mice from Jackson Laboratories in 2013. </w:t>
      </w:r>
    </w:p>
    <w:p w14:paraId="0FBD8651" w14:textId="3F2A51EE" w:rsidR="00185ACF" w:rsidRPr="00B72707" w:rsidRDefault="00185ACF" w:rsidP="00587FE0">
      <w:pPr>
        <w:spacing w:line="480" w:lineRule="auto"/>
        <w:rPr>
          <w:rFonts w:ascii="Times New Roman" w:eastAsia="Times New Roman" w:hAnsi="Times New Roman" w:cs="Times New Roman"/>
          <w:shd w:val="clear" w:color="auto" w:fill="FFFFFF"/>
        </w:rPr>
      </w:pPr>
      <w:r w:rsidRPr="00B72707">
        <w:rPr>
          <w:rFonts w:ascii="Times New Roman" w:hAnsi="Times New Roman" w:cs="Times New Roman"/>
        </w:rPr>
        <w:t xml:space="preserve">Animals were housed </w:t>
      </w:r>
      <w:r w:rsidR="00D7002A">
        <w:rPr>
          <w:rFonts w:ascii="Times New Roman" w:hAnsi="Times New Roman" w:cs="Times New Roman"/>
        </w:rPr>
        <w:t>in</w:t>
      </w:r>
      <w:r w:rsidR="00D7002A" w:rsidRPr="00B72707">
        <w:rPr>
          <w:rFonts w:ascii="Times New Roman" w:hAnsi="Times New Roman" w:cs="Times New Roman"/>
        </w:rPr>
        <w:t xml:space="preserve"> </w:t>
      </w:r>
      <w:r w:rsidRPr="00B72707">
        <w:rPr>
          <w:rFonts w:ascii="Times New Roman" w:hAnsi="Times New Roman" w:cs="Times New Roman"/>
        </w:rPr>
        <w:t xml:space="preserve">autoclaved </w:t>
      </w:r>
      <w:r w:rsidR="00D7002A">
        <w:rPr>
          <w:rFonts w:ascii="Times New Roman" w:hAnsi="Times New Roman" w:cs="Times New Roman"/>
        </w:rPr>
        <w:t xml:space="preserve">filter top </w:t>
      </w:r>
      <w:r w:rsidRPr="00B72707">
        <w:rPr>
          <w:rFonts w:ascii="Times New Roman" w:hAnsi="Times New Roman" w:cs="Times New Roman"/>
        </w:rPr>
        <w:t>cages</w:t>
      </w:r>
      <w:r w:rsidR="00D7002A">
        <w:rPr>
          <w:rFonts w:ascii="Times New Roman" w:hAnsi="Times New Roman" w:cs="Times New Roman"/>
        </w:rPr>
        <w:t xml:space="preserve"> with autoclaved</w:t>
      </w:r>
      <w:r w:rsidRPr="00B72707">
        <w:rPr>
          <w:rFonts w:ascii="Times New Roman" w:hAnsi="Times New Roman" w:cs="Times New Roman"/>
        </w:rPr>
        <w:t xml:space="preserve"> bedding, and water bottles. Mice were fed a standard irradiated chow (</w:t>
      </w:r>
      <w:proofErr w:type="spellStart"/>
      <w:r w:rsidRPr="00B72707">
        <w:rPr>
          <w:rFonts w:ascii="Times New Roman" w:hAnsi="Times New Roman" w:cs="Times New Roman"/>
        </w:rPr>
        <w:t>LabDiet</w:t>
      </w:r>
      <w:proofErr w:type="spellEnd"/>
      <w:r w:rsidR="004020C3" w:rsidRPr="00B72707">
        <w:rPr>
          <w:rFonts w:ascii="Times New Roman" w:hAnsi="Times New Roman" w:cs="Times New Roman"/>
        </w:rPr>
        <w:t xml:space="preserve"> 5L</w:t>
      </w:r>
      <w:r w:rsidR="005774A4" w:rsidRPr="00B72707">
        <w:rPr>
          <w:rFonts w:ascii="Times New Roman" w:hAnsi="Times New Roman" w:cs="Times New Roman"/>
        </w:rPr>
        <w:t>O</w:t>
      </w:r>
      <w:r w:rsidR="004020C3" w:rsidRPr="00B72707">
        <w:rPr>
          <w:rFonts w:ascii="Times New Roman" w:hAnsi="Times New Roman" w:cs="Times New Roman"/>
        </w:rPr>
        <w:t>D) and had</w:t>
      </w:r>
      <w:r w:rsidRPr="00B72707">
        <w:rPr>
          <w:rFonts w:ascii="Times New Roman" w:hAnsi="Times New Roman" w:cs="Times New Roman"/>
        </w:rPr>
        <w:t xml:space="preserve"> access to food and water </w:t>
      </w:r>
      <w:r w:rsidRPr="00B72707">
        <w:rPr>
          <w:rFonts w:ascii="Times New Roman" w:hAnsi="Times New Roman" w:cs="Times New Roman"/>
          <w:i/>
        </w:rPr>
        <w:t>ad libitum</w:t>
      </w:r>
      <w:r w:rsidRPr="00B72707">
        <w:rPr>
          <w:rFonts w:ascii="Times New Roman" w:hAnsi="Times New Roman" w:cs="Times New Roman"/>
        </w:rPr>
        <w:t xml:space="preserve">. </w:t>
      </w:r>
      <w:r w:rsidR="004020C3" w:rsidRPr="00B72707">
        <w:rPr>
          <w:rFonts w:ascii="Times New Roman" w:hAnsi="Times New Roman" w:cs="Times New Roman"/>
        </w:rPr>
        <w:t xml:space="preserve"> </w:t>
      </w:r>
      <w:r w:rsidRPr="00B72707">
        <w:rPr>
          <w:rFonts w:ascii="Times New Roman" w:hAnsi="Times New Roman" w:cs="Times New Roman"/>
        </w:rPr>
        <w:t xml:space="preserve">Cage changes were carried out in a biological safety cabinet.  The frequency of cage changes varied depending on the experiment. To prevent cross-contamination between cages, hydrogen peroxide-based disinfectants in addition to frequent glove changes were utilized during all manipulation </w:t>
      </w:r>
      <w:r w:rsidR="004020C3" w:rsidRPr="00B72707">
        <w:rPr>
          <w:rFonts w:ascii="Times New Roman" w:hAnsi="Times New Roman" w:cs="Times New Roman"/>
        </w:rPr>
        <w:t>of the</w:t>
      </w:r>
      <w:r w:rsidRPr="00B72707">
        <w:rPr>
          <w:rFonts w:ascii="Times New Roman" w:hAnsi="Times New Roman" w:cs="Times New Roman"/>
        </w:rPr>
        <w:t xml:space="preserve"> animals</w:t>
      </w:r>
      <w:r w:rsidR="001E3193" w:rsidRPr="00B72707">
        <w:rPr>
          <w:rFonts w:ascii="Times New Roman" w:hAnsi="Times New Roman" w:cs="Times New Roman"/>
        </w:rPr>
        <w:t xml:space="preserve">. </w:t>
      </w:r>
      <w:r w:rsidR="004020C3" w:rsidRPr="00B72707">
        <w:rPr>
          <w:rFonts w:ascii="Times New Roman" w:hAnsi="Times New Roman" w:cs="Times New Roman"/>
        </w:rPr>
        <w:t xml:space="preserve">The </w:t>
      </w:r>
      <w:r w:rsidRPr="00B72707">
        <w:rPr>
          <w:rFonts w:ascii="Times New Roman" w:hAnsi="Times New Roman" w:cs="Times New Roman"/>
        </w:rPr>
        <w:t xml:space="preserve">mice were maintained under </w:t>
      </w:r>
      <w:commentRangeStart w:id="9"/>
      <w:r w:rsidRPr="00B72707">
        <w:rPr>
          <w:rFonts w:ascii="Times New Roman" w:hAnsi="Times New Roman" w:cs="Times New Roman"/>
        </w:rPr>
        <w:t>1</w:t>
      </w:r>
      <w:r w:rsidR="00080FEC">
        <w:rPr>
          <w:rFonts w:ascii="Times New Roman" w:hAnsi="Times New Roman" w:cs="Times New Roman"/>
        </w:rPr>
        <w:t>2-hours of light/dark cycle</w:t>
      </w:r>
      <w:r w:rsidRPr="00B72707">
        <w:rPr>
          <w:rFonts w:ascii="Times New Roman" w:hAnsi="Times New Roman" w:cs="Times New Roman"/>
        </w:rPr>
        <w:t xml:space="preserve"> </w:t>
      </w:r>
      <w:commentRangeEnd w:id="9"/>
      <w:r w:rsidR="00B93F06">
        <w:rPr>
          <w:rStyle w:val="CommentReference"/>
        </w:rPr>
        <w:commentReference w:id="9"/>
      </w:r>
      <w:r w:rsidRPr="00B72707">
        <w:rPr>
          <w:rFonts w:ascii="Times New Roman" w:hAnsi="Times New Roman" w:cs="Times New Roman"/>
        </w:rPr>
        <w:t xml:space="preserve">in facilities maintained at temperature of 72C +/- 4 degrees.  </w:t>
      </w:r>
      <w:commentRangeStart w:id="10"/>
      <w:commentRangeStart w:id="11"/>
      <w:r w:rsidRPr="00B72707">
        <w:rPr>
          <w:rFonts w:ascii="Times New Roman" w:hAnsi="Times New Roman" w:cs="Times New Roman"/>
        </w:rPr>
        <w:t xml:space="preserve">Animal </w:t>
      </w:r>
      <w:r w:rsidRPr="00B72707">
        <w:rPr>
          <w:rFonts w:ascii="Times New Roman" w:eastAsia="Times New Roman" w:hAnsi="Times New Roman" w:cs="Times New Roman"/>
          <w:shd w:val="clear" w:color="auto" w:fill="FFFFFF"/>
        </w:rPr>
        <w:t xml:space="preserve">sample size was not determined by a statistical method. </w:t>
      </w:r>
      <w:commentRangeEnd w:id="10"/>
      <w:r w:rsidR="00D7002A">
        <w:rPr>
          <w:rStyle w:val="CommentReference"/>
        </w:rPr>
        <w:commentReference w:id="10"/>
      </w:r>
      <w:commentRangeEnd w:id="11"/>
      <w:r w:rsidR="00BF4D9F">
        <w:rPr>
          <w:rStyle w:val="CommentReference"/>
        </w:rPr>
        <w:commentReference w:id="11"/>
      </w:r>
      <w:r w:rsidRPr="00B72707">
        <w:rPr>
          <w:rFonts w:ascii="Times New Roman" w:eastAsia="Times New Roman" w:hAnsi="Times New Roman" w:cs="Times New Roman"/>
          <w:shd w:val="clear" w:color="auto" w:fill="FFFFFF"/>
        </w:rPr>
        <w:t>Multiple cages of animals for each treatment were used to control for possible differences in the microbiota between cages. Mice were evaluated daily for signs of disease, those determined to be moribund were euthanized by CO</w:t>
      </w:r>
      <w:r w:rsidRPr="00B72707">
        <w:rPr>
          <w:rFonts w:ascii="Times New Roman" w:eastAsia="Times New Roman" w:hAnsi="Times New Roman" w:cs="Times New Roman"/>
          <w:shd w:val="clear" w:color="auto" w:fill="FFFFFF"/>
          <w:vertAlign w:val="subscript"/>
        </w:rPr>
        <w:t>2</w:t>
      </w:r>
      <w:r w:rsidRPr="00B72707">
        <w:rPr>
          <w:rFonts w:ascii="Times New Roman" w:eastAsia="Times New Roman" w:hAnsi="Times New Roman" w:cs="Times New Roman"/>
          <w:shd w:val="clear" w:color="auto" w:fill="FFFFFF"/>
        </w:rPr>
        <w:t xml:space="preserve"> asphyxiation. </w:t>
      </w:r>
      <w:r w:rsidR="00080FEC">
        <w:rPr>
          <w:rFonts w:ascii="Times New Roman" w:eastAsia="Times New Roman" w:hAnsi="Times New Roman" w:cs="Times New Roman"/>
          <w:shd w:val="clear" w:color="auto" w:fill="FFFFFF"/>
        </w:rPr>
        <w:t xml:space="preserve">Animal studies were conducted under the approval of </w:t>
      </w:r>
      <w:commentRangeStart w:id="12"/>
      <w:r w:rsidRPr="00B72707">
        <w:rPr>
          <w:rFonts w:ascii="Times New Roman" w:eastAsia="Times New Roman" w:hAnsi="Times New Roman" w:cs="Times New Roman"/>
          <w:shd w:val="clear" w:color="auto" w:fill="FFFFFF"/>
        </w:rPr>
        <w:t xml:space="preserve">The </w:t>
      </w:r>
      <w:r w:rsidR="00080FEC" w:rsidRPr="00B72707">
        <w:rPr>
          <w:rFonts w:ascii="Times New Roman" w:eastAsia="Times New Roman" w:hAnsi="Times New Roman" w:cs="Times New Roman"/>
          <w:shd w:val="clear" w:color="auto" w:fill="FFFFFF"/>
        </w:rPr>
        <w:t xml:space="preserve">University of Michigan </w:t>
      </w:r>
      <w:r w:rsidRPr="00B72707">
        <w:rPr>
          <w:rFonts w:ascii="Times New Roman" w:eastAsia="Times New Roman" w:hAnsi="Times New Roman" w:cs="Times New Roman"/>
          <w:shd w:val="clear" w:color="auto" w:fill="FFFFFF"/>
        </w:rPr>
        <w:t xml:space="preserve">Committee on the Care and Use of </w:t>
      </w:r>
      <w:r w:rsidR="00080FEC">
        <w:rPr>
          <w:rFonts w:ascii="Times New Roman" w:eastAsia="Times New Roman" w:hAnsi="Times New Roman" w:cs="Times New Roman"/>
          <w:shd w:val="clear" w:color="auto" w:fill="FFFFFF"/>
        </w:rPr>
        <w:t xml:space="preserve">Animals; husbandry was </w:t>
      </w:r>
      <w:r w:rsidRPr="00B72707">
        <w:rPr>
          <w:rFonts w:ascii="Times New Roman" w:eastAsia="Times New Roman" w:hAnsi="Times New Roman" w:cs="Times New Roman"/>
          <w:shd w:val="clear" w:color="auto" w:fill="FFFFFF"/>
        </w:rPr>
        <w:t xml:space="preserve">performed in an AAALAC-accredited facility. </w:t>
      </w:r>
      <w:commentRangeEnd w:id="12"/>
      <w:r w:rsidR="00D454DB">
        <w:rPr>
          <w:rStyle w:val="CommentReference"/>
        </w:rPr>
        <w:commentReference w:id="12"/>
      </w:r>
    </w:p>
    <w:p w14:paraId="6367F297" w14:textId="1FDAB62F" w:rsidR="00185ACF" w:rsidRPr="00B72707" w:rsidRDefault="00587FE0" w:rsidP="00587FE0">
      <w:pPr>
        <w:spacing w:line="480" w:lineRule="auto"/>
        <w:rPr>
          <w:rFonts w:ascii="Times New Roman" w:hAnsi="Times New Roman" w:cs="Times New Roman"/>
          <w:b/>
        </w:rPr>
      </w:pPr>
      <w:r w:rsidRPr="00B72707">
        <w:rPr>
          <w:rFonts w:ascii="Times New Roman" w:hAnsi="Times New Roman" w:cs="Times New Roman"/>
          <w:b/>
        </w:rPr>
        <w:t>Spore Preparation</w:t>
      </w:r>
      <w:r w:rsidR="00367AB6" w:rsidRPr="00B72707">
        <w:rPr>
          <w:rFonts w:ascii="Times New Roman" w:hAnsi="Times New Roman" w:cs="Times New Roman"/>
          <w:b/>
        </w:rPr>
        <w:t xml:space="preserve">. </w:t>
      </w:r>
      <w:r w:rsidR="00185ACF" w:rsidRPr="00B72707">
        <w:rPr>
          <w:rFonts w:ascii="Times New Roman" w:hAnsi="Times New Roman" w:cs="Times New Roman"/>
        </w:rPr>
        <w:t xml:space="preserve">Spore stocks of </w:t>
      </w:r>
      <w:r w:rsidR="00185ACF" w:rsidRPr="00B72707">
        <w:rPr>
          <w:rFonts w:ascii="Times New Roman" w:hAnsi="Times New Roman" w:cs="Times New Roman"/>
          <w:i/>
        </w:rPr>
        <w:t>C. difficile</w:t>
      </w:r>
      <w:r w:rsidR="00012D45" w:rsidRPr="00B72707">
        <w:rPr>
          <w:rFonts w:ascii="Times New Roman" w:hAnsi="Times New Roman" w:cs="Times New Roman"/>
        </w:rPr>
        <w:t xml:space="preserve"> strain</w:t>
      </w:r>
      <w:r w:rsidR="00185ACF" w:rsidRPr="00B72707">
        <w:rPr>
          <w:rFonts w:ascii="Times New Roman" w:hAnsi="Times New Roman" w:cs="Times New Roman"/>
        </w:rPr>
        <w:t xml:space="preserve"> 630 (ATCC BAA-1382) were prepared as previously described with the following </w:t>
      </w:r>
      <w:r w:rsidR="00367AB6" w:rsidRPr="00B72707">
        <w:rPr>
          <w:rFonts w:ascii="Times New Roman" w:hAnsi="Times New Roman" w:cs="Times New Roman"/>
        </w:rPr>
        <w:t>modifications;</w:t>
      </w:r>
      <w:r w:rsidR="00185ACF" w:rsidRPr="00B72707">
        <w:rPr>
          <w:rFonts w:ascii="Times New Roman" w:hAnsi="Times New Roman" w:cs="Times New Roman"/>
        </w:rPr>
        <w:t xml:space="preserve"> strains were grown overnight in 5mL of Columbia </w:t>
      </w:r>
      <w:r w:rsidR="00367AB6" w:rsidRPr="00B72707">
        <w:rPr>
          <w:rFonts w:ascii="Times New Roman" w:hAnsi="Times New Roman" w:cs="Times New Roman"/>
        </w:rPr>
        <w:t xml:space="preserve">broth, which </w:t>
      </w:r>
      <w:r w:rsidR="00185ACF" w:rsidRPr="00B72707">
        <w:rPr>
          <w:rFonts w:ascii="Times New Roman" w:hAnsi="Times New Roman" w:cs="Times New Roman"/>
        </w:rPr>
        <w:t xml:space="preserve">was added to 40 mL of </w:t>
      </w:r>
      <w:proofErr w:type="spellStart"/>
      <w:r w:rsidR="00185ACF" w:rsidRPr="00B72707">
        <w:rPr>
          <w:rFonts w:ascii="Times New Roman" w:hAnsi="Times New Roman" w:cs="Times New Roman"/>
        </w:rPr>
        <w:t>Clospore</w:t>
      </w:r>
      <w:proofErr w:type="spellEnd"/>
      <w:r w:rsidR="00185ACF" w:rsidRPr="00B72707">
        <w:rPr>
          <w:rFonts w:ascii="Times New Roman" w:hAnsi="Times New Roman" w:cs="Times New Roman"/>
        </w:rPr>
        <w:t xml:space="preserve"> medi</w:t>
      </w:r>
      <w:r w:rsidR="001C2FC8" w:rsidRPr="00B72707">
        <w:rPr>
          <w:rFonts w:ascii="Times New Roman" w:hAnsi="Times New Roman" w:cs="Times New Roman"/>
        </w:rPr>
        <w:t xml:space="preserve">a </w:t>
      </w:r>
      <w:r w:rsidRPr="00B72707">
        <w:rPr>
          <w:rFonts w:ascii="Times New Roman" w:hAnsi="Times New Roman" w:cs="Times New Roman"/>
        </w:rPr>
        <w:fldChar w:fldCharType="begin">
          <w:fldData xml:space="preserve">PEVuZE5vdGU+PENpdGU+PEF1dGhvcj5UaGVyaW90PC9BdXRob3I+PFllYXI+MjAxNDwvWWVhcj48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</w:fldData>
        </w:fldChar>
      </w:r>
      <w:r w:rsidR="00BF4D9F">
        <w:rPr>
          <w:rFonts w:ascii="Times New Roman" w:hAnsi="Times New Roman" w:cs="Times New Roman"/>
        </w:rPr>
        <w:instrText xml:space="preserve"> ADDIN EN.CITE </w:instrText>
      </w:r>
      <w:r w:rsidR="00BF4D9F">
        <w:rPr>
          <w:rFonts w:ascii="Times New Roman" w:hAnsi="Times New Roman" w:cs="Times New Roman"/>
        </w:rPr>
        <w:fldChar w:fldCharType="begin">
          <w:fldData xml:space="preserve">PEVuZE5vdGU+PENpdGU+PEF1dGhvcj5UaGVyaW90PC9BdXRob3I+PFllYXI+MjAxNDwvWWVhcj48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</w:fldData>
        </w:fldChar>
      </w:r>
      <w:r w:rsidR="00BF4D9F">
        <w:rPr>
          <w:rFonts w:ascii="Times New Roman" w:hAnsi="Times New Roman" w:cs="Times New Roman"/>
        </w:rPr>
        <w:instrText xml:space="preserve"> ADDIN EN.CITE.DATA </w:instrText>
      </w:r>
      <w:r w:rsidR="00BF4D9F">
        <w:rPr>
          <w:rFonts w:ascii="Times New Roman" w:hAnsi="Times New Roman" w:cs="Times New Roman"/>
        </w:rPr>
      </w:r>
      <w:r w:rsidR="00BF4D9F">
        <w:rPr>
          <w:rFonts w:ascii="Times New Roman" w:hAnsi="Times New Roman" w:cs="Times New Roman"/>
        </w:rPr>
        <w:fldChar w:fldCharType="end"/>
      </w:r>
      <w:r w:rsidRPr="00B72707">
        <w:rPr>
          <w:rFonts w:ascii="Times New Roman" w:hAnsi="Times New Roman" w:cs="Times New Roman"/>
        </w:rPr>
      </w:r>
      <w:r w:rsidRPr="00B72707">
        <w:rPr>
          <w:rFonts w:ascii="Times New Roman" w:hAnsi="Times New Roman" w:cs="Times New Roman"/>
        </w:rPr>
        <w:fldChar w:fldCharType="separate"/>
      </w:r>
      <w:r w:rsidR="00BF4D9F">
        <w:rPr>
          <w:rFonts w:ascii="Times New Roman" w:hAnsi="Times New Roman" w:cs="Times New Roman"/>
          <w:noProof/>
        </w:rPr>
        <w:t>[</w:t>
      </w:r>
      <w:hyperlink w:anchor="_ENREF_1" w:tooltip="Theriot, 2014 #1103" w:history="1">
        <w:r w:rsidR="00111967">
          <w:rPr>
            <w:rFonts w:ascii="Times New Roman" w:hAnsi="Times New Roman" w:cs="Times New Roman"/>
            <w:noProof/>
          </w:rPr>
          <w:t>1</w:t>
        </w:r>
      </w:hyperlink>
      <w:r w:rsidR="00BF4D9F">
        <w:rPr>
          <w:rFonts w:ascii="Times New Roman" w:hAnsi="Times New Roman" w:cs="Times New Roman"/>
          <w:noProof/>
        </w:rPr>
        <w:t>,</w:t>
      </w:r>
      <w:hyperlink w:anchor="_ENREF_11" w:tooltip="Perez,  2011 #1046" w:history="1">
        <w:r w:rsidR="00111967">
          <w:rPr>
            <w:rFonts w:ascii="Times New Roman" w:hAnsi="Times New Roman" w:cs="Times New Roman"/>
            <w:noProof/>
          </w:rPr>
          <w:t>11</w:t>
        </w:r>
      </w:hyperlink>
      <w:r w:rsidR="00BF4D9F">
        <w:rPr>
          <w:rFonts w:ascii="Times New Roman" w:hAnsi="Times New Roman" w:cs="Times New Roman"/>
          <w:noProof/>
        </w:rPr>
        <w:t>]</w:t>
      </w:r>
      <w:r w:rsidRPr="00B72707">
        <w:rPr>
          <w:rFonts w:ascii="Times New Roman" w:hAnsi="Times New Roman" w:cs="Times New Roman"/>
        </w:rPr>
        <w:fldChar w:fldCharType="end"/>
      </w:r>
      <w:r w:rsidR="00185ACF" w:rsidRPr="00B72707">
        <w:rPr>
          <w:rFonts w:ascii="Times New Roman" w:hAnsi="Times New Roman" w:cs="Times New Roman"/>
        </w:rPr>
        <w:t xml:space="preserve">. </w:t>
      </w:r>
    </w:p>
    <w:p w14:paraId="45D2F21E" w14:textId="1E74F1A8" w:rsidR="00185ACF" w:rsidRPr="00B72707" w:rsidRDefault="00185ACF" w:rsidP="00587FE0">
      <w:pPr>
        <w:spacing w:line="480" w:lineRule="auto"/>
        <w:rPr>
          <w:rFonts w:ascii="Times New Roman" w:hAnsi="Times New Roman" w:cs="Times New Roman"/>
          <w:b/>
        </w:rPr>
      </w:pPr>
      <w:r w:rsidRPr="00B72707">
        <w:rPr>
          <w:rFonts w:ascii="Times New Roman" w:hAnsi="Times New Roman" w:cs="Times New Roman"/>
          <w:b/>
        </w:rPr>
        <w:t>Infections</w:t>
      </w:r>
      <w:r w:rsidR="00367AB6" w:rsidRPr="00B72707">
        <w:rPr>
          <w:rFonts w:ascii="Times New Roman" w:hAnsi="Times New Roman" w:cs="Times New Roman"/>
          <w:b/>
        </w:rPr>
        <w:t>.</w:t>
      </w:r>
      <w:r w:rsidR="00587FE0" w:rsidRPr="00B72707">
        <w:rPr>
          <w:rFonts w:ascii="Times New Roman" w:hAnsi="Times New Roman" w:cs="Times New Roman"/>
          <w:b/>
        </w:rPr>
        <w:t xml:space="preserve"> </w:t>
      </w:r>
      <w:r w:rsidRPr="00B72707">
        <w:rPr>
          <w:rFonts w:ascii="Times New Roman" w:hAnsi="Times New Roman" w:cs="Times New Roman"/>
        </w:rPr>
        <w:t xml:space="preserve">In experiments </w:t>
      </w:r>
      <w:r w:rsidR="004020C3" w:rsidRPr="00B72707">
        <w:rPr>
          <w:rFonts w:ascii="Times New Roman" w:hAnsi="Times New Roman" w:cs="Times New Roman"/>
        </w:rPr>
        <w:t>comparing colonization in</w:t>
      </w:r>
      <w:r w:rsidRPr="00B72707">
        <w:rPr>
          <w:rFonts w:ascii="Times New Roman" w:hAnsi="Times New Roman" w:cs="Times New Roman"/>
        </w:rPr>
        <w:t xml:space="preserve"> WT and Rag1</w:t>
      </w:r>
      <w:r w:rsidRPr="00B72707">
        <w:rPr>
          <w:rFonts w:ascii="Times New Roman" w:hAnsi="Times New Roman" w:cs="Times New Roman"/>
          <w:vertAlign w:val="superscript"/>
        </w:rPr>
        <w:t>-/-</w:t>
      </w:r>
      <w:r w:rsidRPr="00B72707">
        <w:rPr>
          <w:rFonts w:ascii="Times New Roman" w:hAnsi="Times New Roman" w:cs="Times New Roman"/>
        </w:rPr>
        <w:t xml:space="preserve"> mice, age and sex matched mice were co-housed </w:t>
      </w:r>
      <w:r w:rsidR="00E35DA6">
        <w:rPr>
          <w:rFonts w:ascii="Times New Roman" w:hAnsi="Times New Roman" w:cs="Times New Roman"/>
        </w:rPr>
        <w:t xml:space="preserve">for </w:t>
      </w:r>
      <w:r w:rsidR="00E35DA6" w:rsidRPr="00B72707">
        <w:rPr>
          <w:rFonts w:ascii="Times New Roman" w:hAnsi="Times New Roman" w:cs="Times New Roman"/>
        </w:rPr>
        <w:t xml:space="preserve">thirty-three days </w:t>
      </w:r>
      <w:r w:rsidRPr="00B72707">
        <w:rPr>
          <w:rFonts w:ascii="Times New Roman" w:hAnsi="Times New Roman" w:cs="Times New Roman"/>
        </w:rPr>
        <w:t xml:space="preserve">starting at three weeks of age </w:t>
      </w:r>
      <w:r w:rsidR="00E35DA6">
        <w:rPr>
          <w:rFonts w:ascii="Times New Roman" w:hAnsi="Times New Roman" w:cs="Times New Roman"/>
        </w:rPr>
        <w:t>and continuing</w:t>
      </w:r>
      <w:r w:rsidR="00E35DA6" w:rsidRPr="00B72707">
        <w:rPr>
          <w:rFonts w:ascii="Times New Roman" w:hAnsi="Times New Roman" w:cs="Times New Roman"/>
        </w:rPr>
        <w:t xml:space="preserve"> </w:t>
      </w:r>
      <w:r w:rsidRPr="00B72707">
        <w:rPr>
          <w:rFonts w:ascii="Times New Roman" w:hAnsi="Times New Roman" w:cs="Times New Roman"/>
        </w:rPr>
        <w:t xml:space="preserve">through </w:t>
      </w:r>
      <w:r w:rsidR="00E35DA6">
        <w:rPr>
          <w:rFonts w:ascii="Times New Roman" w:hAnsi="Times New Roman" w:cs="Times New Roman"/>
        </w:rPr>
        <w:t>cefoperazone</w:t>
      </w:r>
      <w:r w:rsidR="00E35DA6" w:rsidRPr="00B72707">
        <w:rPr>
          <w:rFonts w:ascii="Times New Roman" w:hAnsi="Times New Roman" w:cs="Times New Roman"/>
        </w:rPr>
        <w:t xml:space="preserve"> </w:t>
      </w:r>
      <w:r w:rsidRPr="00B72707">
        <w:rPr>
          <w:rFonts w:ascii="Times New Roman" w:hAnsi="Times New Roman" w:cs="Times New Roman"/>
        </w:rPr>
        <w:t xml:space="preserve">administration.  Upon infection, animals were separated into single genotype housing.  </w:t>
      </w:r>
    </w:p>
    <w:p w14:paraId="63A40787" w14:textId="1EDA4204" w:rsidR="001E3193" w:rsidRPr="007E6D1D" w:rsidRDefault="001E3193" w:rsidP="00587FE0">
      <w:pPr>
        <w:spacing w:line="480" w:lineRule="auto"/>
        <w:rPr>
          <w:rFonts w:ascii="Times New Roman" w:hAnsi="Times New Roman" w:cs="Times New Roman"/>
        </w:rPr>
      </w:pPr>
      <w:r w:rsidRPr="00B72707">
        <w:rPr>
          <w:rFonts w:ascii="Times New Roman" w:hAnsi="Times New Roman" w:cs="Times New Roman"/>
        </w:rPr>
        <w:t xml:space="preserve">Mice were made susceptible to infection by </w:t>
      </w:r>
      <w:r w:rsidR="00E35DA6">
        <w:rPr>
          <w:rFonts w:ascii="Times New Roman" w:hAnsi="Times New Roman" w:cs="Times New Roman"/>
        </w:rPr>
        <w:t xml:space="preserve">providing ad libitum drinking water with </w:t>
      </w:r>
      <w:r w:rsidRPr="00B72707">
        <w:rPr>
          <w:rFonts w:ascii="Times New Roman" w:hAnsi="Times New Roman" w:cs="Times New Roman"/>
        </w:rPr>
        <w:t xml:space="preserve">the </w:t>
      </w:r>
      <w:r w:rsidR="00E35DA6">
        <w:rPr>
          <w:rFonts w:ascii="Times New Roman" w:hAnsi="Times New Roman" w:cs="Times New Roman"/>
        </w:rPr>
        <w:t>addition</w:t>
      </w:r>
      <w:r w:rsidR="00E35DA6" w:rsidRPr="00B72707">
        <w:rPr>
          <w:rFonts w:ascii="Times New Roman" w:hAnsi="Times New Roman" w:cs="Times New Roman"/>
        </w:rPr>
        <w:t xml:space="preserve"> </w:t>
      </w:r>
      <w:r w:rsidRPr="00B72707">
        <w:rPr>
          <w:rFonts w:ascii="Times New Roman" w:hAnsi="Times New Roman" w:cs="Times New Roman"/>
        </w:rPr>
        <w:t xml:space="preserve">of 0.5mg/mL cefoperazone (cat # 0219969501, MP Pharmaceuticals) in Gibco distilled water. </w:t>
      </w:r>
      <w:r w:rsidR="00185ACF" w:rsidRPr="00B72707">
        <w:rPr>
          <w:rFonts w:ascii="Times New Roman" w:hAnsi="Times New Roman" w:cs="Times New Roman"/>
        </w:rPr>
        <w:t>The antibiotic water was changed every two days</w:t>
      </w:r>
      <w:r w:rsidR="00E35DA6">
        <w:rPr>
          <w:rFonts w:ascii="Times New Roman" w:hAnsi="Times New Roman" w:cs="Times New Roman"/>
        </w:rPr>
        <w:t xml:space="preserve"> and was provided for 10 days</w:t>
      </w:r>
      <w:r w:rsidR="00185ACF" w:rsidRPr="00B72707">
        <w:rPr>
          <w:rFonts w:ascii="Times New Roman" w:hAnsi="Times New Roman" w:cs="Times New Roman"/>
        </w:rPr>
        <w:t xml:space="preserve">. </w:t>
      </w:r>
      <w:r w:rsidRPr="00B72707">
        <w:rPr>
          <w:rFonts w:ascii="Times New Roman" w:hAnsi="Times New Roman" w:cs="Times New Roman"/>
        </w:rPr>
        <w:t xml:space="preserve">Following two days </w:t>
      </w:r>
      <w:r w:rsidR="00E35DA6">
        <w:rPr>
          <w:rFonts w:ascii="Times New Roman" w:hAnsi="Times New Roman" w:cs="Times New Roman"/>
        </w:rPr>
        <w:t>of supplying drinking water without antibiotic</w:t>
      </w:r>
      <w:r w:rsidRPr="00B72707">
        <w:rPr>
          <w:rFonts w:ascii="Times New Roman" w:hAnsi="Times New Roman" w:cs="Times New Roman"/>
        </w:rPr>
        <w:t xml:space="preserve">, mice </w:t>
      </w:r>
      <w:r w:rsidR="004020C3" w:rsidRPr="00B72707">
        <w:rPr>
          <w:rFonts w:ascii="Times New Roman" w:hAnsi="Times New Roman" w:cs="Times New Roman"/>
        </w:rPr>
        <w:t>were challenged</w:t>
      </w:r>
      <w:r w:rsidR="00185ACF" w:rsidRPr="00B72707">
        <w:rPr>
          <w:rFonts w:ascii="Times New Roman" w:hAnsi="Times New Roman" w:cs="Times New Roman"/>
        </w:rPr>
        <w:t xml:space="preserve"> with either spores or water (mock). </w:t>
      </w:r>
      <w:r w:rsidR="00185ACF" w:rsidRPr="00B72707">
        <w:rPr>
          <w:rFonts w:ascii="Times New Roman" w:hAnsi="Times New Roman" w:cs="Times New Roman"/>
          <w:i/>
        </w:rPr>
        <w:t xml:space="preserve">C. difficile </w:t>
      </w:r>
      <w:r w:rsidR="00185ACF" w:rsidRPr="00B72707">
        <w:rPr>
          <w:rFonts w:ascii="Times New Roman" w:hAnsi="Times New Roman" w:cs="Times New Roman"/>
        </w:rPr>
        <w:t xml:space="preserve">spores suspended in </w:t>
      </w:r>
      <w:r w:rsidR="004020C3" w:rsidRPr="00B72707">
        <w:rPr>
          <w:rFonts w:ascii="Times New Roman" w:hAnsi="Times New Roman" w:cs="Times New Roman"/>
        </w:rPr>
        <w:t>50</w:t>
      </w:r>
      <w:r w:rsidR="00185ACF" w:rsidRPr="00B72707">
        <w:rPr>
          <w:rFonts w:ascii="Times New Roman" w:hAnsi="Times New Roman" w:cs="Times New Roman"/>
        </w:rPr>
        <w:t>μL of Gibco distilled water were administered via oral gavage. The number of viable spores in each inoculum was innumerate by plating for</w:t>
      </w:r>
      <w:r w:rsidR="00FD3242">
        <w:rPr>
          <w:rFonts w:ascii="Times New Roman" w:hAnsi="Times New Roman" w:cs="Times New Roman"/>
        </w:rPr>
        <w:t xml:space="preserve"> colony forming units (CFU) </w:t>
      </w:r>
      <w:r w:rsidR="00185ACF" w:rsidRPr="00B72707">
        <w:rPr>
          <w:rFonts w:ascii="Times New Roman" w:hAnsi="Times New Roman" w:cs="Times New Roman"/>
        </w:rPr>
        <w:t>per mL</w:t>
      </w:r>
      <w:r w:rsidR="00185ACF" w:rsidRPr="00B72707">
        <w:rPr>
          <w:rFonts w:ascii="Times New Roman" w:hAnsi="Times New Roman" w:cs="Times New Roman"/>
          <w:vertAlign w:val="superscript"/>
        </w:rPr>
        <w:t>-1</w:t>
      </w:r>
      <w:r w:rsidR="005B0473">
        <w:rPr>
          <w:rFonts w:ascii="Times New Roman" w:hAnsi="Times New Roman" w:cs="Times New Roman"/>
        </w:rPr>
        <w:t xml:space="preserve"> on pre-reduced taurocholate </w:t>
      </w:r>
      <w:proofErr w:type="spellStart"/>
      <w:r w:rsidR="005B0473">
        <w:rPr>
          <w:rFonts w:ascii="Times New Roman" w:hAnsi="Times New Roman" w:cs="Times New Roman"/>
        </w:rPr>
        <w:t>cycloserine</w:t>
      </w:r>
      <w:proofErr w:type="spellEnd"/>
      <w:r w:rsidR="005B0473">
        <w:rPr>
          <w:rFonts w:ascii="Times New Roman" w:hAnsi="Times New Roman" w:cs="Times New Roman"/>
        </w:rPr>
        <w:t xml:space="preserve"> </w:t>
      </w:r>
      <w:proofErr w:type="spellStart"/>
      <w:r w:rsidR="005B0473">
        <w:rPr>
          <w:rFonts w:ascii="Times New Roman" w:hAnsi="Times New Roman" w:cs="Times New Roman"/>
        </w:rPr>
        <w:t>cefoxtin</w:t>
      </w:r>
      <w:proofErr w:type="spellEnd"/>
      <w:r w:rsidR="005B0473">
        <w:rPr>
          <w:rFonts w:ascii="Times New Roman" w:hAnsi="Times New Roman" w:cs="Times New Roman"/>
        </w:rPr>
        <w:t xml:space="preserve"> fructose agar (TCCFA)</w:t>
      </w:r>
      <w:r w:rsidR="00185ACF" w:rsidRPr="00B72707">
        <w:rPr>
          <w:rFonts w:ascii="Times New Roman" w:hAnsi="Times New Roman" w:cs="Times New Roman"/>
        </w:rPr>
        <w:t xml:space="preserve">. Over the course of the infection, mice were weighed routinely and stool was collected for quantitative culture. </w:t>
      </w:r>
      <w:r w:rsidR="007E6D1D">
        <w:rPr>
          <w:rFonts w:ascii="Times New Roman" w:hAnsi="Times New Roman" w:cs="Times New Roman"/>
        </w:rPr>
        <w:t>Mice were infected with between 10</w:t>
      </w:r>
      <w:r w:rsidR="007E6D1D">
        <w:rPr>
          <w:rFonts w:ascii="Times New Roman" w:hAnsi="Times New Roman" w:cs="Times New Roman"/>
          <w:vertAlign w:val="superscript"/>
        </w:rPr>
        <w:t>2</w:t>
      </w:r>
      <w:r w:rsidR="007E6D1D">
        <w:rPr>
          <w:rFonts w:ascii="Times New Roman" w:hAnsi="Times New Roman" w:cs="Times New Roman"/>
        </w:rPr>
        <w:t xml:space="preserve"> and 10</w:t>
      </w:r>
      <w:r w:rsidR="007E6D1D">
        <w:rPr>
          <w:rFonts w:ascii="Times New Roman" w:hAnsi="Times New Roman" w:cs="Times New Roman"/>
          <w:vertAlign w:val="superscript"/>
        </w:rPr>
        <w:t>4</w:t>
      </w:r>
      <w:r w:rsidR="007E6D1D">
        <w:rPr>
          <w:rFonts w:ascii="Times New Roman" w:hAnsi="Times New Roman" w:cs="Times New Roman"/>
        </w:rPr>
        <w:t xml:space="preserve"> CFU. </w:t>
      </w:r>
    </w:p>
    <w:p w14:paraId="0BFA94E4" w14:textId="1E9E2E7A" w:rsidR="00185ACF" w:rsidRPr="00B72707" w:rsidRDefault="00185ACF" w:rsidP="00587FE0">
      <w:pPr>
        <w:spacing w:line="480" w:lineRule="auto"/>
        <w:rPr>
          <w:rFonts w:ascii="Times New Roman" w:hAnsi="Times New Roman" w:cs="Times New Roman"/>
          <w:b/>
        </w:rPr>
      </w:pPr>
      <w:r w:rsidRPr="00B72707">
        <w:rPr>
          <w:rFonts w:ascii="Times New Roman" w:hAnsi="Times New Roman" w:cs="Times New Roman"/>
          <w:b/>
        </w:rPr>
        <w:t>Quantitative Culture</w:t>
      </w:r>
      <w:r w:rsidR="00367AB6" w:rsidRPr="00B72707">
        <w:rPr>
          <w:rFonts w:ascii="Times New Roman" w:hAnsi="Times New Roman" w:cs="Times New Roman"/>
          <w:b/>
        </w:rPr>
        <w:t>.</w:t>
      </w:r>
      <w:r w:rsidRPr="00B72707">
        <w:rPr>
          <w:rFonts w:ascii="Times New Roman" w:hAnsi="Times New Roman" w:cs="Times New Roman"/>
          <w:b/>
        </w:rPr>
        <w:t xml:space="preserve"> </w:t>
      </w:r>
      <w:r w:rsidRPr="00B72707">
        <w:rPr>
          <w:rFonts w:ascii="Times New Roman" w:hAnsi="Times New Roman" w:cs="Times New Roman"/>
        </w:rPr>
        <w:t>F</w:t>
      </w:r>
      <w:r w:rsidR="008F1056">
        <w:rPr>
          <w:rFonts w:ascii="Times New Roman" w:hAnsi="Times New Roman" w:cs="Times New Roman"/>
        </w:rPr>
        <w:t>resh voided f</w:t>
      </w:r>
      <w:r w:rsidRPr="00B72707">
        <w:rPr>
          <w:rFonts w:ascii="Times New Roman" w:hAnsi="Times New Roman" w:cs="Times New Roman"/>
        </w:rPr>
        <w:t xml:space="preserve">ecal pellets were collected from each mouse into a pre-weighted sterile tube. Following collection, the tubes were reweighed and passed into an anaerobic chamber (Coy Laboratories). In the chamber, each sample was diluted 1 to </w:t>
      </w:r>
      <w:r w:rsidRPr="00B72707">
        <w:rPr>
          <w:rFonts w:ascii="Times New Roman" w:hAnsi="Times New Roman" w:cs="Times New Roman"/>
        </w:rPr>
        <w:lastRenderedPageBreak/>
        <w:t xml:space="preserve">10 (w/v) using pre-reduced sterile PBS and serially diluted. 100uL of a given dilution was spread on to pre-reduced TCCFA or when appropriate TCCFA supplemented with either 2 or 6 </w:t>
      </w:r>
      <w:proofErr w:type="spellStart"/>
      <w:r w:rsidRPr="00B72707">
        <w:rPr>
          <w:rFonts w:ascii="Times New Roman" w:hAnsi="Times New Roman" w:cs="Times New Roman"/>
        </w:rPr>
        <w:t>ug</w:t>
      </w:r>
      <w:proofErr w:type="spellEnd"/>
      <w:r w:rsidRPr="00B72707">
        <w:rPr>
          <w:rFonts w:ascii="Times New Roman" w:hAnsi="Times New Roman" w:cs="Times New Roman"/>
        </w:rPr>
        <w:t>/mL of erythromycin.  Strain 630 is erythromycin resistant; use of erythromycin in TCCFA plates reduced background growth fr</w:t>
      </w:r>
      <w:r w:rsidR="004020C3" w:rsidRPr="00B72707">
        <w:rPr>
          <w:rFonts w:ascii="Times New Roman" w:hAnsi="Times New Roman" w:cs="Times New Roman"/>
        </w:rPr>
        <w:t xml:space="preserve">om other bacteria in the sample. </w:t>
      </w:r>
      <w:r w:rsidRPr="00B72707">
        <w:rPr>
          <w:rFonts w:ascii="Times New Roman" w:hAnsi="Times New Roman" w:cs="Times New Roman"/>
        </w:rPr>
        <w:t xml:space="preserve">Plates were </w:t>
      </w:r>
      <w:del w:id="13" w:author="Jhansi Leslie" w:date="2017-05-21T19:46:00Z">
        <w:r w:rsidRPr="00B72707" w:rsidDel="00BF4D9F">
          <w:rPr>
            <w:rFonts w:ascii="Times New Roman" w:hAnsi="Times New Roman" w:cs="Times New Roman"/>
          </w:rPr>
          <w:delText xml:space="preserve">incubated </w:delText>
        </w:r>
      </w:del>
      <w:r w:rsidR="00BF4D9F" w:rsidRPr="00B72707">
        <w:rPr>
          <w:rFonts w:ascii="Times New Roman" w:hAnsi="Times New Roman" w:cs="Times New Roman"/>
        </w:rPr>
        <w:t>incubated</w:t>
      </w:r>
      <w:r w:rsidR="00BF4D9F">
        <w:rPr>
          <w:rFonts w:ascii="Times New Roman" w:hAnsi="Times New Roman" w:cs="Times New Roman"/>
        </w:rPr>
        <w:t xml:space="preserve"> anaerobically </w:t>
      </w:r>
      <w:r w:rsidRPr="00B72707">
        <w:rPr>
          <w:rFonts w:ascii="Times New Roman" w:hAnsi="Times New Roman" w:cs="Times New Roman"/>
        </w:rPr>
        <w:t xml:space="preserve">at 37C and colonies were </w:t>
      </w:r>
      <w:r w:rsidR="008F1056">
        <w:rPr>
          <w:rFonts w:ascii="Times New Roman" w:hAnsi="Times New Roman" w:cs="Times New Roman"/>
        </w:rPr>
        <w:t>e</w:t>
      </w:r>
      <w:r w:rsidRPr="00B72707">
        <w:rPr>
          <w:rFonts w:ascii="Times New Roman" w:hAnsi="Times New Roman" w:cs="Times New Roman"/>
        </w:rPr>
        <w:t>numerate</w:t>
      </w:r>
      <w:r w:rsidR="008F1056">
        <w:rPr>
          <w:rFonts w:ascii="Times New Roman" w:hAnsi="Times New Roman" w:cs="Times New Roman"/>
        </w:rPr>
        <w:t>d</w:t>
      </w:r>
      <w:r w:rsidRPr="00B72707">
        <w:rPr>
          <w:rFonts w:ascii="Times New Roman" w:hAnsi="Times New Roman" w:cs="Times New Roman"/>
        </w:rPr>
        <w:t xml:space="preserve"> at 18-24 hours. Plates that were used to determine if mice were negative for </w:t>
      </w:r>
      <w:r w:rsidRPr="00B72707">
        <w:rPr>
          <w:rFonts w:ascii="Times New Roman" w:hAnsi="Times New Roman" w:cs="Times New Roman"/>
          <w:i/>
        </w:rPr>
        <w:t>C. difficile</w:t>
      </w:r>
      <w:r w:rsidRPr="00B72707">
        <w:rPr>
          <w:rFonts w:ascii="Times New Roman" w:hAnsi="Times New Roman" w:cs="Times New Roman"/>
        </w:rPr>
        <w:t xml:space="preserve"> were held</w:t>
      </w:r>
      <w:r w:rsidR="004020C3" w:rsidRPr="00B72707">
        <w:rPr>
          <w:rFonts w:ascii="Times New Roman" w:hAnsi="Times New Roman" w:cs="Times New Roman"/>
        </w:rPr>
        <w:t xml:space="preserve"> and rechecked at</w:t>
      </w:r>
      <w:r w:rsidRPr="00B72707">
        <w:rPr>
          <w:rFonts w:ascii="Times New Roman" w:hAnsi="Times New Roman" w:cs="Times New Roman"/>
        </w:rPr>
        <w:t xml:space="preserve"> 48 hours. </w:t>
      </w:r>
    </w:p>
    <w:p w14:paraId="467C5C23" w14:textId="24CA4946" w:rsidR="00F707F1" w:rsidRPr="00794922" w:rsidRDefault="00367AB6" w:rsidP="00587FE0">
      <w:pPr>
        <w:spacing w:line="480" w:lineRule="auto"/>
        <w:rPr>
          <w:rFonts w:ascii="Times New Roman" w:eastAsia="Times New Roman" w:hAnsi="Times New Roman" w:cs="Times New Roman"/>
          <w:sz w:val="20"/>
          <w:szCs w:val="20"/>
        </w:rPr>
      </w:pPr>
      <w:r w:rsidRPr="00B72707">
        <w:rPr>
          <w:rFonts w:ascii="Times New Roman" w:hAnsi="Times New Roman" w:cs="Times New Roman"/>
          <w:b/>
        </w:rPr>
        <w:t>Splenocytes</w:t>
      </w:r>
      <w:r w:rsidR="00560EB9" w:rsidRPr="00B72707">
        <w:rPr>
          <w:rFonts w:ascii="Times New Roman" w:hAnsi="Times New Roman" w:cs="Times New Roman"/>
          <w:b/>
        </w:rPr>
        <w:t xml:space="preserve"> </w:t>
      </w:r>
      <w:r w:rsidR="00DA1446" w:rsidRPr="00B72707">
        <w:rPr>
          <w:rFonts w:ascii="Times New Roman" w:hAnsi="Times New Roman" w:cs="Times New Roman"/>
          <w:b/>
        </w:rPr>
        <w:t xml:space="preserve">Recovery and </w:t>
      </w:r>
      <w:r w:rsidR="00012D45" w:rsidRPr="00B72707">
        <w:rPr>
          <w:rFonts w:ascii="Times New Roman" w:hAnsi="Times New Roman" w:cs="Times New Roman"/>
          <w:b/>
        </w:rPr>
        <w:t>Transfer</w:t>
      </w:r>
      <w:r w:rsidR="005B0473">
        <w:rPr>
          <w:rFonts w:ascii="Times New Roman" w:hAnsi="Times New Roman" w:cs="Times New Roman"/>
          <w:b/>
        </w:rPr>
        <w:t>.</w:t>
      </w:r>
      <w:r w:rsidR="00012D45" w:rsidRPr="00B72707">
        <w:rPr>
          <w:rFonts w:ascii="Times New Roman" w:hAnsi="Times New Roman" w:cs="Times New Roman"/>
          <w:b/>
        </w:rPr>
        <w:t xml:space="preserve"> </w:t>
      </w:r>
      <w:r w:rsidR="00012D45" w:rsidRPr="00B72707">
        <w:rPr>
          <w:rFonts w:ascii="Times New Roman" w:eastAsia="Times New Roman" w:hAnsi="Times New Roman" w:cs="Times New Roman"/>
          <w:color w:val="000000"/>
          <w:shd w:val="clear" w:color="auto" w:fill="FFFFFF"/>
        </w:rPr>
        <w:t>Spleens</w:t>
      </w:r>
      <w:r w:rsidR="004E424D" w:rsidRPr="00B72707">
        <w:rPr>
          <w:rFonts w:ascii="Times New Roman" w:eastAsia="Times New Roman" w:hAnsi="Times New Roman" w:cs="Times New Roman"/>
          <w:color w:val="000000"/>
          <w:shd w:val="clear" w:color="auto" w:fill="FFFFFF"/>
        </w:rPr>
        <w:t xml:space="preserve"> from individual animals were </w:t>
      </w:r>
      <w:r w:rsidR="00012D45" w:rsidRPr="00B72707">
        <w:rPr>
          <w:rFonts w:ascii="Times New Roman" w:eastAsia="Times New Roman" w:hAnsi="Times New Roman" w:cs="Times New Roman"/>
          <w:color w:val="000000"/>
          <w:shd w:val="clear" w:color="auto" w:fill="FFFFFF"/>
        </w:rPr>
        <w:t xml:space="preserve">aseptically </w:t>
      </w:r>
      <w:r w:rsidR="004E424D" w:rsidRPr="00B72707">
        <w:rPr>
          <w:rFonts w:ascii="Times New Roman" w:eastAsia="Times New Roman" w:hAnsi="Times New Roman" w:cs="Times New Roman"/>
          <w:color w:val="000000"/>
          <w:shd w:val="clear" w:color="auto" w:fill="FFFFFF"/>
        </w:rPr>
        <w:t>harvested</w:t>
      </w:r>
      <w:r w:rsidR="00012D45" w:rsidRPr="00B72707">
        <w:rPr>
          <w:rFonts w:ascii="Times New Roman" w:eastAsia="Times New Roman" w:hAnsi="Times New Roman" w:cs="Times New Roman"/>
          <w:color w:val="000000"/>
          <w:shd w:val="clear" w:color="auto" w:fill="FFFFFF"/>
        </w:rPr>
        <w:t xml:space="preserve"> from donor mice. Following harvest</w:t>
      </w:r>
      <w:r w:rsidR="0075668B" w:rsidRPr="00B72707">
        <w:rPr>
          <w:rFonts w:ascii="Times New Roman" w:eastAsia="Times New Roman" w:hAnsi="Times New Roman" w:cs="Times New Roman"/>
          <w:color w:val="000000"/>
          <w:shd w:val="clear" w:color="auto" w:fill="FFFFFF"/>
        </w:rPr>
        <w:t>, the</w:t>
      </w:r>
      <w:r w:rsidR="00012D45" w:rsidRPr="00B72707">
        <w:rPr>
          <w:rFonts w:ascii="Times New Roman" w:eastAsia="Times New Roman" w:hAnsi="Times New Roman" w:cs="Times New Roman"/>
          <w:color w:val="000000"/>
          <w:shd w:val="clear" w:color="auto" w:fill="FFFFFF"/>
        </w:rPr>
        <w:t xml:space="preserve"> organ was gently ground up to remove the cells </w:t>
      </w:r>
      <w:r w:rsidR="0075668B" w:rsidRPr="00B72707">
        <w:rPr>
          <w:rFonts w:ascii="Times New Roman" w:eastAsia="Times New Roman" w:hAnsi="Times New Roman" w:cs="Times New Roman"/>
          <w:color w:val="000000"/>
          <w:shd w:val="clear" w:color="auto" w:fill="FFFFFF"/>
        </w:rPr>
        <w:t xml:space="preserve">from the capsule.  Cells were suspended in </w:t>
      </w:r>
      <w:commentRangeStart w:id="14"/>
      <w:commentRangeStart w:id="15"/>
      <w:r w:rsidR="0075668B" w:rsidRPr="00B72707">
        <w:rPr>
          <w:rFonts w:ascii="Times New Roman" w:eastAsia="Times New Roman" w:hAnsi="Times New Roman" w:cs="Times New Roman"/>
          <w:color w:val="000000"/>
          <w:shd w:val="clear" w:color="auto" w:fill="FFFFFF"/>
        </w:rPr>
        <w:t xml:space="preserve">RPMI complete media </w:t>
      </w:r>
      <w:commentRangeEnd w:id="14"/>
      <w:r w:rsidR="008F1056">
        <w:rPr>
          <w:rStyle w:val="CommentReference"/>
        </w:rPr>
        <w:commentReference w:id="14"/>
      </w:r>
      <w:commentRangeEnd w:id="15"/>
      <w:r w:rsidR="00EE575E">
        <w:rPr>
          <w:rStyle w:val="CommentReference"/>
        </w:rPr>
        <w:commentReference w:id="15"/>
      </w:r>
      <w:r w:rsidR="0075668B" w:rsidRPr="00B72707">
        <w:rPr>
          <w:rFonts w:ascii="Times New Roman" w:eastAsia="Times New Roman" w:hAnsi="Times New Roman" w:cs="Times New Roman"/>
          <w:color w:val="000000"/>
          <w:shd w:val="clear" w:color="auto" w:fill="FFFFFF"/>
        </w:rPr>
        <w:t xml:space="preserve">and the suspension was passed through 40um cell strainer to remove large debris. Red blood cells were lysed with </w:t>
      </w:r>
      <w:r w:rsidR="007E6D1D">
        <w:rPr>
          <w:rFonts w:ascii="Times New Roman" w:eastAsia="Times New Roman" w:hAnsi="Times New Roman" w:cs="Times New Roman"/>
          <w:color w:val="000000"/>
          <w:shd w:val="clear" w:color="auto" w:fill="FFFFFF"/>
        </w:rPr>
        <w:t>R</w:t>
      </w:r>
      <w:r w:rsidR="0075668B" w:rsidRPr="00B72707">
        <w:rPr>
          <w:rFonts w:ascii="Times New Roman" w:eastAsia="Times New Roman" w:hAnsi="Times New Roman" w:cs="Times New Roman"/>
          <w:color w:val="000000"/>
          <w:shd w:val="clear" w:color="auto" w:fill="FFFFFF"/>
        </w:rPr>
        <w:t xml:space="preserve">BC lysing buffer (Sigma R7757) for a few minutes.  Following lysis, </w:t>
      </w:r>
      <w:r w:rsidR="007E6D1D">
        <w:rPr>
          <w:rFonts w:ascii="Times New Roman" w:eastAsia="Times New Roman" w:hAnsi="Times New Roman" w:cs="Times New Roman"/>
          <w:color w:val="000000"/>
          <w:shd w:val="clear" w:color="auto" w:fill="FFFFFF"/>
        </w:rPr>
        <w:t>cells were pelleted by centrifugation</w:t>
      </w:r>
      <w:r w:rsidR="0075668B" w:rsidRPr="00B72707">
        <w:rPr>
          <w:rFonts w:ascii="Times New Roman" w:eastAsia="Times New Roman" w:hAnsi="Times New Roman" w:cs="Times New Roman"/>
          <w:color w:val="000000"/>
          <w:shd w:val="clear" w:color="auto" w:fill="FFFFFF"/>
        </w:rPr>
        <w:t xml:space="preserve"> at 15000 rpm for 5 minutes at 4C.  Cells were enumerated manually using a </w:t>
      </w:r>
      <w:proofErr w:type="spellStart"/>
      <w:r w:rsidR="0075668B" w:rsidRPr="00B72707">
        <w:rPr>
          <w:rFonts w:ascii="Times New Roman" w:eastAsia="Times New Roman" w:hAnsi="Times New Roman" w:cs="Times New Roman"/>
          <w:color w:val="000000"/>
          <w:shd w:val="clear" w:color="auto" w:fill="FFFFFF"/>
        </w:rPr>
        <w:t>haemocytometer</w:t>
      </w:r>
      <w:proofErr w:type="spellEnd"/>
      <w:r w:rsidR="0075668B" w:rsidRPr="00B72707">
        <w:rPr>
          <w:rFonts w:ascii="Times New Roman" w:eastAsia="Times New Roman" w:hAnsi="Times New Roman" w:cs="Times New Roman"/>
          <w:color w:val="000000"/>
          <w:shd w:val="clear" w:color="auto" w:fill="FFFFFF"/>
        </w:rPr>
        <w:t xml:space="preserve"> and re</w:t>
      </w:r>
      <w:r w:rsidR="00883A41">
        <w:rPr>
          <w:rFonts w:ascii="Times New Roman" w:eastAsia="Times New Roman" w:hAnsi="Times New Roman" w:cs="Times New Roman"/>
          <w:color w:val="000000"/>
          <w:shd w:val="clear" w:color="auto" w:fill="FFFFFF"/>
        </w:rPr>
        <w:t>-</w:t>
      </w:r>
      <w:r w:rsidR="0075668B" w:rsidRPr="00B72707">
        <w:rPr>
          <w:rFonts w:ascii="Times New Roman" w:eastAsia="Times New Roman" w:hAnsi="Times New Roman" w:cs="Times New Roman"/>
          <w:color w:val="000000"/>
          <w:shd w:val="clear" w:color="auto" w:fill="FFFFFF"/>
        </w:rPr>
        <w:t xml:space="preserve">suspended in </w:t>
      </w:r>
      <w:proofErr w:type="spellStart"/>
      <w:ins w:id="16" w:author="Vendrov, Kimberly" w:date="2017-05-22T09:06:00Z">
        <w:r w:rsidR="00D454DB" w:rsidRPr="00080FEC">
          <w:rPr>
            <w:rFonts w:ascii="Times New Roman" w:eastAsia="Times New Roman" w:hAnsi="Times New Roman" w:cs="Times New Roman"/>
            <w:shd w:val="clear" w:color="auto" w:fill="FFFFFF"/>
          </w:rPr>
          <w:t>Leibovitz’s</w:t>
        </w:r>
        <w:proofErr w:type="spellEnd"/>
        <w:r w:rsidR="00D454DB">
          <w:rPr>
            <w:rFonts w:ascii="Times New Roman" w:eastAsia="Times New Roman" w:hAnsi="Times New Roman" w:cs="Times New Roman"/>
            <w:color w:val="000000"/>
            <w:shd w:val="clear" w:color="auto" w:fill="FFFFFF"/>
          </w:rPr>
          <w:t xml:space="preserve"> </w:t>
        </w:r>
      </w:ins>
      <w:commentRangeStart w:id="17"/>
      <w:r w:rsidR="0075668B" w:rsidRPr="00B72707">
        <w:rPr>
          <w:rFonts w:ascii="Times New Roman" w:eastAsia="Times New Roman" w:hAnsi="Times New Roman" w:cs="Times New Roman"/>
          <w:color w:val="000000"/>
          <w:shd w:val="clear" w:color="auto" w:fill="FFFFFF"/>
        </w:rPr>
        <w:t xml:space="preserve">L-15 </w:t>
      </w:r>
      <w:ins w:id="18" w:author="Vendrov, Kimberly" w:date="2017-05-22T09:06:00Z">
        <w:r w:rsidR="00D454DB">
          <w:rPr>
            <w:rFonts w:ascii="Times New Roman" w:eastAsia="Times New Roman" w:hAnsi="Times New Roman" w:cs="Times New Roman"/>
            <w:color w:val="000000"/>
            <w:shd w:val="clear" w:color="auto" w:fill="FFFFFF"/>
          </w:rPr>
          <w:t xml:space="preserve">(Corning </w:t>
        </w:r>
      </w:ins>
      <w:ins w:id="19" w:author="Vendrov, Kimberly" w:date="2017-05-22T09:07:00Z">
        <w:r w:rsidR="00D454DB" w:rsidRPr="00D454DB">
          <w:rPr>
            <w:rFonts w:ascii="Times New Roman" w:eastAsia="Times New Roman" w:hAnsi="Times New Roman" w:cs="Times New Roman"/>
            <w:color w:val="000000"/>
            <w:shd w:val="clear" w:color="auto" w:fill="FFFFFF"/>
          </w:rPr>
          <w:t>10-045-CV</w:t>
        </w:r>
        <w:r w:rsidR="00D454DB">
          <w:rPr>
            <w:rFonts w:ascii="Times New Roman" w:eastAsia="Times New Roman" w:hAnsi="Times New Roman" w:cs="Times New Roman"/>
            <w:color w:val="000000"/>
            <w:shd w:val="clear" w:color="auto" w:fill="FFFFFF"/>
          </w:rPr>
          <w:t xml:space="preserve">) </w:t>
        </w:r>
      </w:ins>
      <w:r w:rsidR="0075668B" w:rsidRPr="00B72707">
        <w:rPr>
          <w:rFonts w:ascii="Times New Roman" w:eastAsia="Times New Roman" w:hAnsi="Times New Roman" w:cs="Times New Roman"/>
          <w:color w:val="000000"/>
          <w:shd w:val="clear" w:color="auto" w:fill="FFFFFF"/>
        </w:rPr>
        <w:t>media</w:t>
      </w:r>
      <w:commentRangeEnd w:id="17"/>
      <w:r w:rsidR="007049A6">
        <w:rPr>
          <w:rStyle w:val="CommentReference"/>
        </w:rPr>
        <w:commentReference w:id="17"/>
      </w:r>
      <w:r w:rsidR="0075668B" w:rsidRPr="00B72707">
        <w:rPr>
          <w:rFonts w:ascii="Times New Roman" w:eastAsia="Times New Roman" w:hAnsi="Times New Roman" w:cs="Times New Roman"/>
          <w:color w:val="000000"/>
          <w:shd w:val="clear" w:color="auto" w:fill="FFFFFF"/>
        </w:rPr>
        <w:t xml:space="preserve">.  Recipient mice were </w:t>
      </w:r>
      <w:r w:rsidR="00794922">
        <w:rPr>
          <w:rFonts w:ascii="Times New Roman" w:eastAsia="Times New Roman" w:hAnsi="Times New Roman" w:cs="Times New Roman"/>
          <w:color w:val="000000"/>
          <w:shd w:val="clear" w:color="auto" w:fill="FFFFFF"/>
        </w:rPr>
        <w:t xml:space="preserve">injected </w:t>
      </w:r>
      <w:r w:rsidR="00794922" w:rsidRPr="00890F8D">
        <w:rPr>
          <w:rFonts w:ascii="Times New Roman" w:eastAsia="Times New Roman" w:hAnsi="Times New Roman" w:cs="Times New Roman"/>
          <w:color w:val="000000"/>
          <w:highlight w:val="magenta"/>
          <w:shd w:val="clear" w:color="auto" w:fill="FFFFFF"/>
        </w:rPr>
        <w:t xml:space="preserve">with </w:t>
      </w:r>
      <w:r w:rsidR="0075668B" w:rsidRPr="00890F8D">
        <w:rPr>
          <w:rFonts w:ascii="Times New Roman" w:eastAsia="Times New Roman" w:hAnsi="Times New Roman" w:cs="Times New Roman"/>
          <w:color w:val="000000"/>
          <w:highlight w:val="magenta"/>
          <w:shd w:val="clear" w:color="auto" w:fill="FFFFFF"/>
        </w:rPr>
        <w:t>XXXXX</w:t>
      </w:r>
      <w:r w:rsidR="0075668B" w:rsidRPr="00B72707">
        <w:rPr>
          <w:rFonts w:ascii="Times New Roman" w:eastAsia="Times New Roman" w:hAnsi="Times New Roman" w:cs="Times New Roman"/>
          <w:color w:val="000000"/>
          <w:shd w:val="clear" w:color="auto" w:fill="FFFFFF"/>
        </w:rPr>
        <w:t xml:space="preserve"> cells in 0.25mL</w:t>
      </w:r>
      <w:r w:rsidR="00794922">
        <w:rPr>
          <w:rFonts w:ascii="Times New Roman" w:eastAsia="Times New Roman" w:hAnsi="Times New Roman" w:cs="Times New Roman"/>
          <w:color w:val="000000"/>
          <w:shd w:val="clear" w:color="auto" w:fill="FFFFFF"/>
        </w:rPr>
        <w:t xml:space="preserve"> L-15 media</w:t>
      </w:r>
      <w:r w:rsidR="0075668B" w:rsidRPr="00B72707">
        <w:rPr>
          <w:rFonts w:ascii="Times New Roman" w:eastAsia="Times New Roman" w:hAnsi="Times New Roman" w:cs="Times New Roman"/>
          <w:color w:val="000000"/>
          <w:shd w:val="clear" w:color="auto" w:fill="FFFFFF"/>
        </w:rPr>
        <w:t xml:space="preserve"> into the peritoneal cavity. </w:t>
      </w:r>
      <w:r w:rsidR="00A25ED3">
        <w:rPr>
          <w:rFonts w:ascii="Times New Roman" w:eastAsia="Times New Roman" w:hAnsi="Times New Roman" w:cs="Times New Roman"/>
          <w:color w:val="000000"/>
          <w:shd w:val="clear" w:color="auto" w:fill="FFFFFF"/>
        </w:rPr>
        <w:t xml:space="preserve"> Mice that received vehicle were injected with 0.25mL </w:t>
      </w:r>
      <w:r w:rsidR="00794922">
        <w:rPr>
          <w:rFonts w:ascii="Times New Roman" w:eastAsia="Times New Roman" w:hAnsi="Times New Roman" w:cs="Times New Roman"/>
          <w:color w:val="000000"/>
          <w:shd w:val="clear" w:color="auto" w:fill="FFFFFF"/>
        </w:rPr>
        <w:t>of L</w:t>
      </w:r>
      <w:r w:rsidR="00A25ED3">
        <w:rPr>
          <w:rFonts w:ascii="Times New Roman" w:eastAsia="Times New Roman" w:hAnsi="Times New Roman" w:cs="Times New Roman"/>
          <w:color w:val="000000"/>
          <w:shd w:val="clear" w:color="auto" w:fill="FFFFFF"/>
        </w:rPr>
        <w:t>-15 media</w:t>
      </w:r>
      <w:r w:rsidR="00794922">
        <w:rPr>
          <w:rFonts w:ascii="Times New Roman" w:eastAsia="Times New Roman" w:hAnsi="Times New Roman" w:cs="Times New Roman"/>
          <w:color w:val="000000"/>
          <w:shd w:val="clear" w:color="auto" w:fill="FFFFFF"/>
        </w:rPr>
        <w:t xml:space="preserve"> only</w:t>
      </w:r>
      <w:r w:rsidR="00A25ED3">
        <w:rPr>
          <w:rFonts w:ascii="Times New Roman" w:eastAsia="Times New Roman" w:hAnsi="Times New Roman" w:cs="Times New Roman"/>
          <w:color w:val="000000"/>
          <w:shd w:val="clear" w:color="auto" w:fill="FFFFFF"/>
        </w:rPr>
        <w:t>.</w:t>
      </w:r>
    </w:p>
    <w:p w14:paraId="2BE7750C" w14:textId="7E883F37" w:rsidR="00F707F1" w:rsidRPr="00B72707" w:rsidRDefault="00F707F1" w:rsidP="00587FE0">
      <w:pPr>
        <w:spacing w:line="480" w:lineRule="auto"/>
        <w:rPr>
          <w:rFonts w:ascii="Times New Roman" w:hAnsi="Times New Roman" w:cs="Times New Roman"/>
        </w:rPr>
      </w:pPr>
      <w:r w:rsidRPr="00B72707">
        <w:rPr>
          <w:rFonts w:ascii="Times New Roman" w:hAnsi="Times New Roman" w:cs="Times New Roman"/>
          <w:b/>
        </w:rPr>
        <w:t>Serum Collection</w:t>
      </w:r>
      <w:r w:rsidR="005B0473">
        <w:rPr>
          <w:rFonts w:ascii="Times New Roman" w:hAnsi="Times New Roman" w:cs="Times New Roman"/>
          <w:b/>
        </w:rPr>
        <w:t>.</w:t>
      </w:r>
      <w:r w:rsidRPr="00B72707">
        <w:rPr>
          <w:rFonts w:ascii="Times New Roman" w:hAnsi="Times New Roman" w:cs="Times New Roman"/>
          <w:b/>
        </w:rPr>
        <w:t xml:space="preserve"> </w:t>
      </w:r>
      <w:ins w:id="20" w:author="Jhansi Leslie" w:date="2017-05-21T19:47:00Z">
        <w:r w:rsidR="00BF4D9F" w:rsidRPr="00BF4D9F">
          <w:rPr>
            <w:rFonts w:ascii="Times New Roman" w:hAnsi="Times New Roman" w:cs="Times New Roman"/>
            <w:rPrChange w:id="21" w:author="Jhansi Leslie" w:date="2017-05-21T19:47:00Z">
              <w:rPr>
                <w:rFonts w:ascii="Times New Roman" w:hAnsi="Times New Roman" w:cs="Times New Roman"/>
                <w:b/>
              </w:rPr>
            </w:rPrChange>
          </w:rPr>
          <w:t>Blood was collected into</w:t>
        </w:r>
        <w:r w:rsidR="00BF4D9F">
          <w:rPr>
            <w:rFonts w:ascii="Times New Roman" w:hAnsi="Times New Roman" w:cs="Times New Roman"/>
            <w:b/>
          </w:rPr>
          <w:t xml:space="preserve"> </w:t>
        </w:r>
      </w:ins>
      <w:commentRangeStart w:id="22"/>
      <w:r w:rsidRPr="00B72707">
        <w:rPr>
          <w:rFonts w:ascii="Times New Roman" w:hAnsi="Times New Roman" w:cs="Times New Roman"/>
        </w:rPr>
        <w:t>Serum</w:t>
      </w:r>
      <w:commentRangeEnd w:id="22"/>
      <w:r w:rsidR="00A2220B">
        <w:rPr>
          <w:rStyle w:val="CommentReference"/>
        </w:rPr>
        <w:commentReference w:id="22"/>
      </w:r>
      <w:r w:rsidRPr="00B72707">
        <w:rPr>
          <w:rFonts w:ascii="Times New Roman" w:hAnsi="Times New Roman" w:cs="Times New Roman"/>
        </w:rPr>
        <w:t xml:space="preserve"> was collected from either from the saphenous vein for</w:t>
      </w:r>
      <w:r w:rsidR="007E6D1D">
        <w:rPr>
          <w:rFonts w:ascii="Times New Roman" w:hAnsi="Times New Roman" w:cs="Times New Roman"/>
        </w:rPr>
        <w:t xml:space="preserve"> pre-treatment time points or via hear</w:t>
      </w:r>
      <w:r w:rsidRPr="00B72707">
        <w:rPr>
          <w:rFonts w:ascii="Times New Roman" w:hAnsi="Times New Roman" w:cs="Times New Roman"/>
        </w:rPr>
        <w:t xml:space="preserve">t puncture at the experimental endpoint.  </w:t>
      </w:r>
    </w:p>
    <w:p w14:paraId="0CBF8751" w14:textId="1F7936F7" w:rsidR="00427A00" w:rsidRPr="00B72707" w:rsidRDefault="00560EB9" w:rsidP="008D6BE0">
      <w:pPr>
        <w:spacing w:line="480" w:lineRule="auto"/>
        <w:rPr>
          <w:rFonts w:ascii="Times New Roman" w:hAnsi="Times New Roman" w:cs="Times New Roman"/>
        </w:rPr>
      </w:pPr>
      <w:r w:rsidRPr="00B72707">
        <w:rPr>
          <w:rFonts w:ascii="Times New Roman" w:hAnsi="Times New Roman" w:cs="Times New Roman"/>
          <w:b/>
        </w:rPr>
        <w:t>Total IgG ELISA</w:t>
      </w:r>
      <w:r w:rsidR="00367AB6" w:rsidRPr="00B72707">
        <w:rPr>
          <w:rFonts w:ascii="Times New Roman" w:hAnsi="Times New Roman" w:cs="Times New Roman"/>
          <w:b/>
        </w:rPr>
        <w:t>.</w:t>
      </w:r>
      <w:r w:rsidRPr="00B72707">
        <w:rPr>
          <w:rFonts w:ascii="Times New Roman" w:hAnsi="Times New Roman" w:cs="Times New Roman"/>
          <w:b/>
        </w:rPr>
        <w:t xml:space="preserve"> </w:t>
      </w:r>
      <w:r w:rsidR="008D6BE0" w:rsidRPr="00B72707">
        <w:rPr>
          <w:rFonts w:ascii="Times New Roman" w:hAnsi="Times New Roman" w:cs="Times New Roman"/>
        </w:rPr>
        <w:t>Total serum IgG levels were measured using the IgG (Total) Mouse Uncoated ELISA Kit (</w:t>
      </w:r>
      <w:proofErr w:type="spellStart"/>
      <w:r w:rsidR="008D6BE0" w:rsidRPr="00B72707">
        <w:rPr>
          <w:rFonts w:ascii="Times New Roman" w:hAnsi="Times New Roman" w:cs="Times New Roman"/>
        </w:rPr>
        <w:t>ThermoFisher</w:t>
      </w:r>
      <w:proofErr w:type="spellEnd"/>
      <w:r w:rsidR="008D6BE0" w:rsidRPr="00B72707">
        <w:rPr>
          <w:rFonts w:ascii="Times New Roman" w:hAnsi="Times New Roman" w:cs="Times New Roman"/>
        </w:rPr>
        <w:t xml:space="preserve"> Scientific Cat# 88-50400).  Each sample was diluted 500-fold in assay buffer and run in duplicate with Southern Biotech TMB Stop Solution </w:t>
      </w:r>
      <w:r w:rsidR="008D6BE0" w:rsidRPr="00B72707">
        <w:rPr>
          <w:rFonts w:ascii="Times New Roman" w:hAnsi="Times New Roman" w:cs="Times New Roman"/>
        </w:rPr>
        <w:lastRenderedPageBreak/>
        <w:t xml:space="preserve">(Cat# 0412-01) used as the stop solution.  Optical density values were measured at 450nm and 570nm on a </w:t>
      </w:r>
      <w:proofErr w:type="spellStart"/>
      <w:r w:rsidR="008D6BE0" w:rsidRPr="00B72707">
        <w:rPr>
          <w:rFonts w:ascii="Times New Roman" w:hAnsi="Times New Roman" w:cs="Times New Roman"/>
        </w:rPr>
        <w:t>VersaMax</w:t>
      </w:r>
      <w:proofErr w:type="spellEnd"/>
      <w:r w:rsidR="008D6BE0" w:rsidRPr="00B72707">
        <w:rPr>
          <w:rFonts w:ascii="Times New Roman" w:hAnsi="Times New Roman" w:cs="Times New Roman"/>
        </w:rPr>
        <w:t xml:space="preserve"> plate reader (Molecular Devices, Sunnyvale, CA) and corrected by subtracting the 570nm measurement from the 450nm measurement.  A 4-Parameter Standard Curve was used to calculate sample concentration values.</w:t>
      </w:r>
    </w:p>
    <w:p w14:paraId="3787E57B" w14:textId="4B7242C2" w:rsidR="009F2284" w:rsidRPr="00B72707" w:rsidRDefault="00DA1446" w:rsidP="00587FE0">
      <w:pPr>
        <w:spacing w:line="480" w:lineRule="auto"/>
        <w:rPr>
          <w:rFonts w:ascii="Times New Roman" w:hAnsi="Times New Roman" w:cs="Times New Roman"/>
          <w:b/>
        </w:rPr>
      </w:pPr>
      <w:r w:rsidRPr="00B72707">
        <w:rPr>
          <w:rFonts w:ascii="Times New Roman" w:hAnsi="Times New Roman" w:cs="Times New Roman"/>
          <w:b/>
        </w:rPr>
        <w:t>Anti-</w:t>
      </w:r>
      <w:r w:rsidRPr="00B72707">
        <w:rPr>
          <w:rFonts w:ascii="Times New Roman" w:hAnsi="Times New Roman" w:cs="Times New Roman"/>
          <w:b/>
          <w:i/>
        </w:rPr>
        <w:t xml:space="preserve">C. </w:t>
      </w:r>
      <w:proofErr w:type="gramStart"/>
      <w:r w:rsidRPr="00B72707">
        <w:rPr>
          <w:rFonts w:ascii="Times New Roman" w:hAnsi="Times New Roman" w:cs="Times New Roman"/>
          <w:b/>
          <w:i/>
        </w:rPr>
        <w:t>difficile</w:t>
      </w:r>
      <w:proofErr w:type="gramEnd"/>
      <w:r w:rsidRPr="00B72707">
        <w:rPr>
          <w:rFonts w:ascii="Times New Roman" w:hAnsi="Times New Roman" w:cs="Times New Roman"/>
          <w:b/>
        </w:rPr>
        <w:t xml:space="preserve"> </w:t>
      </w:r>
      <w:r w:rsidR="00BF4D9F">
        <w:rPr>
          <w:rFonts w:ascii="Times New Roman" w:hAnsi="Times New Roman" w:cs="Times New Roman"/>
          <w:b/>
        </w:rPr>
        <w:t>TcdA</w:t>
      </w:r>
      <w:r w:rsidRPr="00B72707">
        <w:rPr>
          <w:rFonts w:ascii="Times New Roman" w:hAnsi="Times New Roman" w:cs="Times New Roman"/>
          <w:b/>
        </w:rPr>
        <w:t xml:space="preserve"> IgG ELISA</w:t>
      </w:r>
      <w:r w:rsidR="00367AB6" w:rsidRPr="00B72707">
        <w:rPr>
          <w:rFonts w:ascii="Times New Roman" w:hAnsi="Times New Roman" w:cs="Times New Roman"/>
          <w:b/>
        </w:rPr>
        <w:t>.</w:t>
      </w:r>
      <w:r w:rsidRPr="00B72707">
        <w:rPr>
          <w:rFonts w:ascii="Times New Roman" w:hAnsi="Times New Roman" w:cs="Times New Roman"/>
          <w:b/>
        </w:rPr>
        <w:t xml:space="preserve"> </w:t>
      </w:r>
      <w:r w:rsidR="00D01BA3" w:rsidRPr="00B72707">
        <w:rPr>
          <w:rFonts w:ascii="Times New Roman" w:hAnsi="Times New Roman" w:cs="Times New Roman"/>
        </w:rPr>
        <w:t>Titers of serum</w:t>
      </w:r>
      <w:r w:rsidR="005774A4" w:rsidRPr="00B72707">
        <w:rPr>
          <w:rFonts w:ascii="Times New Roman" w:hAnsi="Times New Roman" w:cs="Times New Roman"/>
        </w:rPr>
        <w:t xml:space="preserve"> IgG</w:t>
      </w:r>
      <w:r w:rsidR="005774A4" w:rsidRPr="00B72707">
        <w:rPr>
          <w:rFonts w:ascii="Times New Roman" w:hAnsi="Times New Roman" w:cs="Times New Roman"/>
          <w:i/>
        </w:rPr>
        <w:t xml:space="preserve"> </w:t>
      </w:r>
      <w:r w:rsidR="005774A4" w:rsidRPr="00B72707">
        <w:rPr>
          <w:rFonts w:ascii="Times New Roman" w:hAnsi="Times New Roman" w:cs="Times New Roman"/>
        </w:rPr>
        <w:t xml:space="preserve">specific to </w:t>
      </w:r>
      <w:r w:rsidR="005774A4" w:rsidRPr="00B72707">
        <w:rPr>
          <w:rFonts w:ascii="Times New Roman" w:hAnsi="Times New Roman" w:cs="Times New Roman"/>
          <w:i/>
        </w:rPr>
        <w:t>C. difficile</w:t>
      </w:r>
      <w:r w:rsidR="005774A4" w:rsidRPr="00B72707">
        <w:rPr>
          <w:rFonts w:ascii="Times New Roman" w:hAnsi="Times New Roman" w:cs="Times New Roman"/>
        </w:rPr>
        <w:t xml:space="preserve"> </w:t>
      </w:r>
      <w:r w:rsidR="00BF4D9F">
        <w:rPr>
          <w:rFonts w:ascii="Times New Roman" w:hAnsi="Times New Roman" w:cs="Times New Roman"/>
        </w:rPr>
        <w:t>TcdA (toxin A)</w:t>
      </w:r>
      <w:r w:rsidR="005774A4" w:rsidRPr="00B72707">
        <w:rPr>
          <w:rFonts w:ascii="Times New Roman" w:hAnsi="Times New Roman" w:cs="Times New Roman"/>
        </w:rPr>
        <w:t xml:space="preserve"> </w:t>
      </w:r>
      <w:r w:rsidR="00D01BA3" w:rsidRPr="00B72707">
        <w:rPr>
          <w:rFonts w:ascii="Times New Roman" w:hAnsi="Times New Roman" w:cs="Times New Roman"/>
        </w:rPr>
        <w:t>was</w:t>
      </w:r>
      <w:r w:rsidR="005774A4" w:rsidRPr="00B72707">
        <w:rPr>
          <w:rFonts w:ascii="Times New Roman" w:hAnsi="Times New Roman" w:cs="Times New Roman"/>
        </w:rPr>
        <w:t xml:space="preserve"> measured </w:t>
      </w:r>
      <w:r w:rsidR="00D01BA3" w:rsidRPr="00B72707">
        <w:rPr>
          <w:rFonts w:ascii="Times New Roman" w:hAnsi="Times New Roman" w:cs="Times New Roman"/>
        </w:rPr>
        <w:t>by ELISA as</w:t>
      </w:r>
      <w:r w:rsidR="005774A4" w:rsidRPr="00B72707">
        <w:rPr>
          <w:rFonts w:ascii="Times New Roman" w:hAnsi="Times New Roman" w:cs="Times New Roman"/>
        </w:rPr>
        <w:t xml:space="preserve"> </w:t>
      </w:r>
      <w:r w:rsidR="00D01BA3" w:rsidRPr="00B72707">
        <w:rPr>
          <w:rFonts w:ascii="Times New Roman" w:hAnsi="Times New Roman" w:cs="Times New Roman"/>
        </w:rPr>
        <w:t xml:space="preserve">previously </w:t>
      </w:r>
      <w:r w:rsidR="005774A4" w:rsidRPr="00B72707">
        <w:rPr>
          <w:rFonts w:ascii="Times New Roman" w:hAnsi="Times New Roman" w:cs="Times New Roman"/>
        </w:rPr>
        <w:t>described</w:t>
      </w:r>
      <w:r w:rsidR="00367AB6" w:rsidRPr="00B72707">
        <w:rPr>
          <w:rFonts w:ascii="Times New Roman" w:hAnsi="Times New Roman" w:cs="Times New Roman"/>
        </w:rPr>
        <w:t>,</w:t>
      </w:r>
      <w:r w:rsidR="005774A4" w:rsidRPr="00B72707">
        <w:rPr>
          <w:rFonts w:ascii="Times New Roman" w:hAnsi="Times New Roman" w:cs="Times New Roman"/>
        </w:rPr>
        <w:t xml:space="preserve"> with the following modifications</w:t>
      </w:r>
      <w:r w:rsidR="00D01BA3" w:rsidRPr="00B72707">
        <w:rPr>
          <w:rFonts w:ascii="Times New Roman" w:hAnsi="Times New Roman" w:cs="Times New Roman"/>
        </w:rPr>
        <w:t xml:space="preserve"> </w:t>
      </w:r>
      <w:r w:rsidR="00D01BA3" w:rsidRPr="00B72707">
        <w:rPr>
          <w:rFonts w:ascii="Times New Roman" w:hAnsi="Times New Roman" w:cs="Times New Roman"/>
        </w:rPr>
        <w:fldChar w:fldCharType="begin"/>
      </w:r>
      <w:r w:rsidR="00BF4D9F">
        <w:rPr>
          <w:rFonts w:ascii="Times New Roman" w:hAnsi="Times New Roman" w:cs="Times New Roman"/>
        </w:rPr>
        <w:instrText xml:space="preserve"> ADDIN EN.CITE &lt;EndNote&gt;&lt;Cite&gt;&lt;Author&gt;Trindade&lt;/Author&gt;&lt;Year&gt;2014&lt;/Year&gt;&lt;RecNum&gt;900&lt;/RecNum&gt;&lt;DisplayText&gt;[12]&lt;/DisplayText&gt;&lt;record&gt;&lt;rec-number&gt;900&lt;/rec-number&gt;&lt;foreign-keys&gt;&lt;key app="EN" db-id="xw2e0x2r1rp99ue9saex0xe120vrzwevpfs9"&gt;900&lt;/key&gt;&lt;/foreign-keys&gt;&lt;ref-type name="Journal Article"&gt;17&lt;/ref-type&gt;&lt;contributors&gt;&lt;authors&gt;&lt;author&gt;Trindade, Bruno C.&lt;/author&gt;&lt;author&gt;Theriot, Casey M.&lt;/author&gt;&lt;author&gt;Leslie, Jhansi L.&lt;/author&gt;&lt;author&gt;Carlson Jr, Paul E.&lt;/author&gt;&lt;author&gt;Bergin, Ingrid L.&lt;/author&gt;&lt;author&gt;Peters-Golden, Marc&lt;/author&gt;&lt;author&gt;Young, Vincent B.&lt;/author&gt;&lt;author&gt;Aronoff, David M.&lt;/author&gt;&lt;/authors&gt;&lt;/contributors&gt;&lt;titles&gt;&lt;title&gt;&lt;style face="italic" font="default" size="100%"&gt;Clostridium difficile&lt;/style&gt;&lt;style face="normal" font="default" size="100%"&gt;-induced colitis in mice is independent of leukotrienes&lt;/style&gt;&lt;/title&gt;&lt;secondary-title&gt;Anaerobe&lt;/secondary-title&gt;&lt;/titles&gt;&lt;periodical&gt;&lt;full-title&gt;Anaerobe&lt;/full-title&gt;&lt;/periodical&gt;&lt;pages&gt;90-98&lt;/pages&gt;&lt;volume&gt;30&lt;/volume&gt;&lt;number&gt;0&lt;/number&gt;&lt;keywords&gt;&lt;keyword&gt;Clostridium difficile&lt;/keyword&gt;&lt;keyword&gt;Leukotriene&lt;/keyword&gt;&lt;keyword&gt;Eicosanoid&lt;/keyword&gt;&lt;keyword&gt;Nosocomial infection&lt;/keyword&gt;&lt;/keywords&gt;&lt;dates&gt;&lt;year&gt;2014&lt;/year&gt;&lt;pub-dates&gt;&lt;date&gt;12//&lt;/date&gt;&lt;/pub-dates&gt;&lt;/dates&gt;&lt;isbn&gt;1075-9964&lt;/isbn&gt;&lt;urls&gt;&lt;related-urls&gt;&lt;url&gt;http://www.sciencedirect.com/science/article/pii/S1075996414001279&lt;/url&gt;&lt;/related-urls&gt;&lt;/urls&gt;&lt;electronic-resource-num&gt;http://dx.doi.org/10.1016/j.anaerobe.2014.09.006&lt;/electronic-resource-num&gt;&lt;/record&gt;&lt;/Cite&gt;&lt;/EndNote&gt;</w:instrText>
      </w:r>
      <w:r w:rsidR="00D01BA3" w:rsidRPr="00B72707">
        <w:rPr>
          <w:rFonts w:ascii="Times New Roman" w:hAnsi="Times New Roman" w:cs="Times New Roman"/>
        </w:rPr>
        <w:fldChar w:fldCharType="separate"/>
      </w:r>
      <w:r w:rsidR="00BF4D9F">
        <w:rPr>
          <w:rFonts w:ascii="Times New Roman" w:hAnsi="Times New Roman" w:cs="Times New Roman"/>
          <w:noProof/>
        </w:rPr>
        <w:t>[</w:t>
      </w:r>
      <w:hyperlink w:anchor="_ENREF_12" w:tooltip="Trindade, 2014 #900" w:history="1">
        <w:r w:rsidR="00111967">
          <w:rPr>
            <w:rFonts w:ascii="Times New Roman" w:hAnsi="Times New Roman" w:cs="Times New Roman"/>
            <w:noProof/>
          </w:rPr>
          <w:t>12</w:t>
        </w:r>
      </w:hyperlink>
      <w:r w:rsidR="00BF4D9F">
        <w:rPr>
          <w:rFonts w:ascii="Times New Roman" w:hAnsi="Times New Roman" w:cs="Times New Roman"/>
          <w:noProof/>
        </w:rPr>
        <w:t>]</w:t>
      </w:r>
      <w:r w:rsidR="00D01BA3" w:rsidRPr="00B72707">
        <w:rPr>
          <w:rFonts w:ascii="Times New Roman" w:hAnsi="Times New Roman" w:cs="Times New Roman"/>
        </w:rPr>
        <w:fldChar w:fldCharType="end"/>
      </w:r>
      <w:r w:rsidR="00587FE0" w:rsidRPr="00B72707">
        <w:rPr>
          <w:rFonts w:ascii="Times New Roman" w:hAnsi="Times New Roman" w:cs="Times New Roman"/>
        </w:rPr>
        <w:t>.</w:t>
      </w:r>
      <w:r w:rsidR="005774A4" w:rsidRPr="00B72707">
        <w:rPr>
          <w:rFonts w:ascii="Times New Roman" w:hAnsi="Times New Roman" w:cs="Times New Roman"/>
        </w:rPr>
        <w:t xml:space="preserve">   Serum</w:t>
      </w:r>
      <w:r w:rsidR="00D01BA3" w:rsidRPr="00B72707">
        <w:rPr>
          <w:rFonts w:ascii="Times New Roman" w:hAnsi="Times New Roman" w:cs="Times New Roman"/>
        </w:rPr>
        <w:t xml:space="preserve"> from Rag1</w:t>
      </w:r>
      <w:r w:rsidR="00D01BA3" w:rsidRPr="00B72707">
        <w:rPr>
          <w:rFonts w:ascii="Times New Roman" w:hAnsi="Times New Roman" w:cs="Times New Roman"/>
          <w:vertAlign w:val="superscript"/>
        </w:rPr>
        <w:t>-/-</w:t>
      </w:r>
      <w:r w:rsidR="00D01BA3" w:rsidRPr="00B72707">
        <w:rPr>
          <w:rFonts w:ascii="Times New Roman" w:hAnsi="Times New Roman" w:cs="Times New Roman"/>
        </w:rPr>
        <w:t xml:space="preserve"> mice that received an adoptive transfer </w:t>
      </w:r>
      <w:r w:rsidR="005774A4" w:rsidRPr="00B72707">
        <w:rPr>
          <w:rFonts w:ascii="Times New Roman" w:hAnsi="Times New Roman" w:cs="Times New Roman"/>
        </w:rPr>
        <w:t>was diluted 1:</w:t>
      </w:r>
      <w:r w:rsidR="00D01BA3" w:rsidRPr="00B72707">
        <w:rPr>
          <w:rFonts w:ascii="Times New Roman" w:hAnsi="Times New Roman" w:cs="Times New Roman"/>
        </w:rPr>
        <w:t xml:space="preserve">50 in blocking buffer </w:t>
      </w:r>
      <w:r w:rsidR="00B5328F" w:rsidRPr="00B72707">
        <w:rPr>
          <w:rFonts w:ascii="Times New Roman" w:hAnsi="Times New Roman" w:cs="Times New Roman"/>
        </w:rPr>
        <w:t>with subsequent serial</w:t>
      </w:r>
      <w:r w:rsidR="00D01BA3" w:rsidRPr="00B72707">
        <w:rPr>
          <w:rFonts w:ascii="Times New Roman" w:hAnsi="Times New Roman" w:cs="Times New Roman"/>
        </w:rPr>
        <w:t xml:space="preserve"> dilut</w:t>
      </w:r>
      <w:r w:rsidR="00B5328F" w:rsidRPr="00B72707">
        <w:rPr>
          <w:rFonts w:ascii="Times New Roman" w:hAnsi="Times New Roman" w:cs="Times New Roman"/>
        </w:rPr>
        <w:t>ion</w:t>
      </w:r>
      <w:r w:rsidR="00587FE0" w:rsidRPr="00B72707">
        <w:rPr>
          <w:rFonts w:ascii="Times New Roman" w:hAnsi="Times New Roman" w:cs="Times New Roman"/>
        </w:rPr>
        <w:t>s</w:t>
      </w:r>
      <w:r w:rsidR="00D01BA3" w:rsidRPr="00B72707">
        <w:rPr>
          <w:rFonts w:ascii="Times New Roman" w:hAnsi="Times New Roman" w:cs="Times New Roman"/>
        </w:rPr>
        <w:t xml:space="preserve"> to a final dilution of 1:12150.  </w:t>
      </w:r>
      <w:r w:rsidR="005774A4" w:rsidRPr="00B72707">
        <w:rPr>
          <w:rFonts w:ascii="Times New Roman" w:hAnsi="Times New Roman" w:cs="Times New Roman"/>
        </w:rPr>
        <w:t xml:space="preserve"> </w:t>
      </w:r>
      <w:r w:rsidR="00B776CD" w:rsidRPr="00B72707">
        <w:rPr>
          <w:rFonts w:ascii="Times New Roman" w:hAnsi="Times New Roman" w:cs="Times New Roman"/>
        </w:rPr>
        <w:t>S</w:t>
      </w:r>
      <w:r w:rsidR="00D01BA3" w:rsidRPr="00B72707">
        <w:rPr>
          <w:rFonts w:ascii="Times New Roman" w:hAnsi="Times New Roman" w:cs="Times New Roman"/>
        </w:rPr>
        <w:t>erum from the wild-type</w:t>
      </w:r>
      <w:r w:rsidR="00B776CD" w:rsidRPr="00B72707">
        <w:rPr>
          <w:rFonts w:ascii="Times New Roman" w:hAnsi="Times New Roman" w:cs="Times New Roman"/>
        </w:rPr>
        <w:t xml:space="preserve"> mice</w:t>
      </w:r>
      <w:r w:rsidR="00D01BA3" w:rsidRPr="00B72707">
        <w:rPr>
          <w:rFonts w:ascii="Times New Roman" w:hAnsi="Times New Roman" w:cs="Times New Roman"/>
        </w:rPr>
        <w:t xml:space="preserve"> was diluted 1:1200 </w:t>
      </w:r>
      <w:r w:rsidR="00B776CD" w:rsidRPr="00B72707">
        <w:rPr>
          <w:rFonts w:ascii="Times New Roman" w:hAnsi="Times New Roman" w:cs="Times New Roman"/>
        </w:rPr>
        <w:t xml:space="preserve">in in blocking buffer </w:t>
      </w:r>
      <w:r w:rsidR="00B5328F" w:rsidRPr="00B72707">
        <w:rPr>
          <w:rFonts w:ascii="Times New Roman" w:hAnsi="Times New Roman" w:cs="Times New Roman"/>
        </w:rPr>
        <w:t>with subsequent serial dilution</w:t>
      </w:r>
      <w:r w:rsidR="00587FE0" w:rsidRPr="00B72707">
        <w:rPr>
          <w:rFonts w:ascii="Times New Roman" w:hAnsi="Times New Roman" w:cs="Times New Roman"/>
        </w:rPr>
        <w:t>s</w:t>
      </w:r>
      <w:r w:rsidR="00B5328F" w:rsidRPr="00B72707">
        <w:rPr>
          <w:rFonts w:ascii="Times New Roman" w:hAnsi="Times New Roman" w:cs="Times New Roman"/>
        </w:rPr>
        <w:t xml:space="preserve"> to a final dilution of</w:t>
      </w:r>
      <w:r w:rsidR="00D01BA3" w:rsidRPr="00B72707">
        <w:rPr>
          <w:rFonts w:ascii="Times New Roman" w:hAnsi="Times New Roman" w:cs="Times New Roman"/>
        </w:rPr>
        <w:t xml:space="preserve"> 1:</w:t>
      </w:r>
      <w:r w:rsidR="00B776CD" w:rsidRPr="00B72707">
        <w:rPr>
          <w:rFonts w:ascii="Times New Roman" w:hAnsi="Times New Roman" w:cs="Times New Roman"/>
        </w:rPr>
        <w:t xml:space="preserve">874800. </w:t>
      </w:r>
      <w:r w:rsidR="005774A4" w:rsidRPr="00B72707">
        <w:rPr>
          <w:rFonts w:ascii="Times New Roman" w:hAnsi="Times New Roman" w:cs="Times New Roman"/>
        </w:rPr>
        <w:t>E</w:t>
      </w:r>
      <w:r w:rsidR="00B776CD" w:rsidRPr="00B72707">
        <w:rPr>
          <w:rFonts w:ascii="Times New Roman" w:hAnsi="Times New Roman" w:cs="Times New Roman"/>
        </w:rPr>
        <w:t>ach sample was run in duplicate</w:t>
      </w:r>
      <w:r w:rsidR="005774A4" w:rsidRPr="00B72707">
        <w:rPr>
          <w:rFonts w:ascii="Times New Roman" w:hAnsi="Times New Roman" w:cs="Times New Roman"/>
        </w:rPr>
        <w:t xml:space="preserve">. Each plate </w:t>
      </w:r>
      <w:r w:rsidR="00B776CD" w:rsidRPr="00B72707">
        <w:rPr>
          <w:rFonts w:ascii="Times New Roman" w:hAnsi="Times New Roman" w:cs="Times New Roman"/>
        </w:rPr>
        <w:t xml:space="preserve">had the following </w:t>
      </w:r>
      <w:r w:rsidR="005774A4" w:rsidRPr="00B72707">
        <w:rPr>
          <w:rFonts w:ascii="Times New Roman" w:hAnsi="Times New Roman" w:cs="Times New Roman"/>
        </w:rPr>
        <w:t xml:space="preserve">negative </w:t>
      </w:r>
      <w:r w:rsidR="00367AB6" w:rsidRPr="00B72707">
        <w:rPr>
          <w:rFonts w:ascii="Times New Roman" w:hAnsi="Times New Roman" w:cs="Times New Roman"/>
        </w:rPr>
        <w:t>controls:</w:t>
      </w:r>
      <w:r w:rsidR="00587FE0" w:rsidRPr="00B72707">
        <w:rPr>
          <w:rFonts w:ascii="Times New Roman" w:hAnsi="Times New Roman" w:cs="Times New Roman"/>
        </w:rPr>
        <w:t xml:space="preserve"> </w:t>
      </w:r>
      <w:r w:rsidR="00E64620">
        <w:rPr>
          <w:rFonts w:ascii="Times New Roman" w:hAnsi="Times New Roman" w:cs="Times New Roman"/>
        </w:rPr>
        <w:t>all reagents except</w:t>
      </w:r>
      <w:r w:rsidR="00B776CD" w:rsidRPr="00B72707">
        <w:rPr>
          <w:rFonts w:ascii="Times New Roman" w:hAnsi="Times New Roman" w:cs="Times New Roman"/>
        </w:rPr>
        <w:t xml:space="preserve"> serum, </w:t>
      </w:r>
      <w:r w:rsidR="00E64620">
        <w:rPr>
          <w:rFonts w:ascii="Times New Roman" w:hAnsi="Times New Roman" w:cs="Times New Roman"/>
        </w:rPr>
        <w:t>all reagents except</w:t>
      </w:r>
      <w:r w:rsidR="00B776CD" w:rsidRPr="00B72707">
        <w:rPr>
          <w:rFonts w:ascii="Times New Roman" w:hAnsi="Times New Roman" w:cs="Times New Roman"/>
        </w:rPr>
        <w:t xml:space="preserve"> toxin and pre-immune serum if applicable. </w:t>
      </w:r>
      <w:r w:rsidR="00367AB6" w:rsidRPr="00B72707">
        <w:rPr>
          <w:rFonts w:ascii="Times New Roman" w:hAnsi="Times New Roman" w:cs="Times New Roman"/>
        </w:rPr>
        <w:t xml:space="preserve">Additionally, </w:t>
      </w:r>
      <w:r w:rsidR="00B5328F" w:rsidRPr="00B72707">
        <w:rPr>
          <w:rFonts w:ascii="Times New Roman" w:hAnsi="Times New Roman" w:cs="Times New Roman"/>
        </w:rPr>
        <w:t>each plate had a</w:t>
      </w:r>
      <w:r w:rsidR="005774A4" w:rsidRPr="00B72707">
        <w:rPr>
          <w:rFonts w:ascii="Times New Roman" w:hAnsi="Times New Roman" w:cs="Times New Roman"/>
        </w:rPr>
        <w:t xml:space="preserve"> positive control consisting of toxin coated wells reacted with mouse </w:t>
      </w:r>
      <w:r w:rsidR="00BF4D9F">
        <w:rPr>
          <w:rFonts w:ascii="Times New Roman" w:hAnsi="Times New Roman" w:cs="Times New Roman"/>
        </w:rPr>
        <w:t>TcdA</w:t>
      </w:r>
      <w:r w:rsidR="005774A4" w:rsidRPr="00B72707">
        <w:rPr>
          <w:rFonts w:ascii="Times New Roman" w:hAnsi="Times New Roman" w:cs="Times New Roman"/>
        </w:rPr>
        <w:t xml:space="preserve"> monoclonal </w:t>
      </w:r>
      <w:r w:rsidR="00B776CD" w:rsidRPr="00B72707">
        <w:rPr>
          <w:rFonts w:ascii="Times New Roman" w:hAnsi="Times New Roman" w:cs="Times New Roman"/>
        </w:rPr>
        <w:t>antibody clone</w:t>
      </w:r>
      <w:r w:rsidR="005774A4" w:rsidRPr="00B72707">
        <w:rPr>
          <w:rFonts w:ascii="Times New Roman" w:hAnsi="Times New Roman" w:cs="Times New Roman"/>
        </w:rPr>
        <w:t xml:space="preserve"> </w:t>
      </w:r>
      <w:r w:rsidR="00587FE0" w:rsidRPr="00B72707">
        <w:rPr>
          <w:rFonts w:ascii="Times New Roman" w:hAnsi="Times New Roman" w:cs="Times New Roman"/>
        </w:rPr>
        <w:t>TCC8 diluted</w:t>
      </w:r>
      <w:r w:rsidR="005774A4" w:rsidRPr="00B72707">
        <w:rPr>
          <w:rFonts w:ascii="Times New Roman" w:hAnsi="Times New Roman" w:cs="Times New Roman"/>
        </w:rPr>
        <w:t xml:space="preserve"> 1:</w:t>
      </w:r>
      <w:r w:rsidR="00B776CD" w:rsidRPr="00B72707">
        <w:rPr>
          <w:rFonts w:ascii="Times New Roman" w:hAnsi="Times New Roman" w:cs="Times New Roman"/>
        </w:rPr>
        <w:t>5</w:t>
      </w:r>
      <w:r w:rsidR="005774A4" w:rsidRPr="00B72707">
        <w:rPr>
          <w:rFonts w:ascii="Times New Roman" w:hAnsi="Times New Roman" w:cs="Times New Roman"/>
        </w:rPr>
        <w:t>000 in blocking buffer (</w:t>
      </w:r>
      <w:r w:rsidR="00587FE0" w:rsidRPr="00B72707">
        <w:rPr>
          <w:rFonts w:ascii="Times New Roman" w:hAnsi="Times New Roman" w:cs="Times New Roman"/>
        </w:rPr>
        <w:t>antibodies-online.com</w:t>
      </w:r>
      <w:r w:rsidR="005774A4" w:rsidRPr="00B72707">
        <w:rPr>
          <w:rFonts w:ascii="Times New Roman" w:hAnsi="Times New Roman" w:cs="Times New Roman"/>
        </w:rPr>
        <w:t xml:space="preserve">). The optical density at </w:t>
      </w:r>
      <w:commentRangeStart w:id="23"/>
      <w:r w:rsidR="005774A4" w:rsidRPr="00B72707">
        <w:rPr>
          <w:rFonts w:ascii="Times New Roman" w:hAnsi="Times New Roman" w:cs="Times New Roman"/>
        </w:rPr>
        <w:t>4</w:t>
      </w:r>
      <w:r w:rsidR="00080FEC">
        <w:rPr>
          <w:rFonts w:ascii="Times New Roman" w:hAnsi="Times New Roman" w:cs="Times New Roman"/>
        </w:rPr>
        <w:t>10</w:t>
      </w:r>
      <w:r w:rsidR="00587FE0" w:rsidRPr="00B72707">
        <w:rPr>
          <w:rFonts w:ascii="Times New Roman" w:hAnsi="Times New Roman" w:cs="Times New Roman"/>
        </w:rPr>
        <w:t>nm and</w:t>
      </w:r>
      <w:r w:rsidR="00B776CD" w:rsidRPr="00B72707">
        <w:rPr>
          <w:rFonts w:ascii="Times New Roman" w:hAnsi="Times New Roman" w:cs="Times New Roman"/>
        </w:rPr>
        <w:t xml:space="preserve"> 6</w:t>
      </w:r>
      <w:r w:rsidR="00B5328F" w:rsidRPr="00B72707">
        <w:rPr>
          <w:rFonts w:ascii="Times New Roman" w:hAnsi="Times New Roman" w:cs="Times New Roman"/>
        </w:rPr>
        <w:t>5</w:t>
      </w:r>
      <w:r w:rsidR="00B776CD" w:rsidRPr="00B72707">
        <w:rPr>
          <w:rFonts w:ascii="Times New Roman" w:hAnsi="Times New Roman" w:cs="Times New Roman"/>
        </w:rPr>
        <w:t xml:space="preserve">0nm </w:t>
      </w:r>
      <w:commentRangeEnd w:id="23"/>
      <w:r w:rsidR="00EE575E">
        <w:rPr>
          <w:rStyle w:val="CommentReference"/>
        </w:rPr>
        <w:commentReference w:id="23"/>
      </w:r>
      <w:r w:rsidR="005774A4" w:rsidRPr="00B72707">
        <w:rPr>
          <w:rFonts w:ascii="Times New Roman" w:hAnsi="Times New Roman" w:cs="Times New Roman"/>
        </w:rPr>
        <w:t xml:space="preserve">was recorded on a </w:t>
      </w:r>
      <w:proofErr w:type="spellStart"/>
      <w:r w:rsidR="005774A4" w:rsidRPr="00B72707">
        <w:rPr>
          <w:rFonts w:ascii="Times New Roman" w:hAnsi="Times New Roman" w:cs="Times New Roman"/>
        </w:rPr>
        <w:t>VersaMax</w:t>
      </w:r>
      <w:proofErr w:type="spellEnd"/>
      <w:r w:rsidR="005774A4" w:rsidRPr="00B72707">
        <w:rPr>
          <w:rFonts w:ascii="Times New Roman" w:hAnsi="Times New Roman" w:cs="Times New Roman"/>
        </w:rPr>
        <w:t xml:space="preserve"> p</w:t>
      </w:r>
      <w:r w:rsidR="008D6BE0" w:rsidRPr="00B72707">
        <w:rPr>
          <w:rFonts w:ascii="Times New Roman" w:hAnsi="Times New Roman" w:cs="Times New Roman"/>
        </w:rPr>
        <w:t>l</w:t>
      </w:r>
      <w:r w:rsidR="005774A4" w:rsidRPr="00B72707">
        <w:rPr>
          <w:rFonts w:ascii="Times New Roman" w:hAnsi="Times New Roman" w:cs="Times New Roman"/>
        </w:rPr>
        <w:t>ate reader (Molecular Devices, Sunnyvale CA).  The absorbance for each sample was corrected by subtracting the OD</w:t>
      </w:r>
      <w:r w:rsidR="00B776CD" w:rsidRPr="00B72707">
        <w:rPr>
          <w:rFonts w:ascii="Times New Roman" w:hAnsi="Times New Roman" w:cs="Times New Roman"/>
          <w:vertAlign w:val="subscript"/>
        </w:rPr>
        <w:t xml:space="preserve">650 </w:t>
      </w:r>
      <w:r w:rsidR="00B776CD" w:rsidRPr="00B72707">
        <w:rPr>
          <w:rFonts w:ascii="Times New Roman" w:hAnsi="Times New Roman" w:cs="Times New Roman"/>
        </w:rPr>
        <w:t xml:space="preserve">reading </w:t>
      </w:r>
      <w:r w:rsidR="005774A4" w:rsidRPr="00B72707">
        <w:rPr>
          <w:rFonts w:ascii="Times New Roman" w:hAnsi="Times New Roman" w:cs="Times New Roman"/>
        </w:rPr>
        <w:t>from the OD</w:t>
      </w:r>
      <w:r w:rsidR="00B776CD" w:rsidRPr="00B72707">
        <w:rPr>
          <w:rFonts w:ascii="Times New Roman" w:hAnsi="Times New Roman" w:cs="Times New Roman"/>
          <w:vertAlign w:val="subscript"/>
        </w:rPr>
        <w:t xml:space="preserve">410 </w:t>
      </w:r>
      <w:r w:rsidR="00B776CD" w:rsidRPr="00B72707">
        <w:rPr>
          <w:rFonts w:ascii="Times New Roman" w:hAnsi="Times New Roman" w:cs="Times New Roman"/>
        </w:rPr>
        <w:t>reading</w:t>
      </w:r>
      <w:r w:rsidR="005774A4" w:rsidRPr="00B72707">
        <w:rPr>
          <w:rFonts w:ascii="Times New Roman" w:hAnsi="Times New Roman" w:cs="Times New Roman"/>
        </w:rPr>
        <w:t xml:space="preserve">. </w:t>
      </w:r>
      <w:r w:rsidR="00B776CD" w:rsidRPr="00B72707">
        <w:rPr>
          <w:rFonts w:ascii="Times New Roman" w:hAnsi="Times New Roman" w:cs="Times New Roman"/>
        </w:rPr>
        <w:t>The anti-</w:t>
      </w:r>
      <w:r w:rsidR="00BF4D9F">
        <w:rPr>
          <w:rFonts w:ascii="Times New Roman" w:hAnsi="Times New Roman" w:cs="Times New Roman"/>
        </w:rPr>
        <w:t>TcdA</w:t>
      </w:r>
      <w:ins w:id="24" w:author="Jhansi Leslie" w:date="2017-05-21T19:53:00Z">
        <w:r w:rsidR="00BF4D9F">
          <w:rPr>
            <w:rFonts w:ascii="Times New Roman" w:hAnsi="Times New Roman" w:cs="Times New Roman"/>
          </w:rPr>
          <w:t xml:space="preserve"> </w:t>
        </w:r>
      </w:ins>
      <w:r w:rsidR="00080FEC">
        <w:rPr>
          <w:rFonts w:ascii="Times New Roman" w:hAnsi="Times New Roman" w:cs="Times New Roman"/>
        </w:rPr>
        <w:t>I</w:t>
      </w:r>
      <w:r w:rsidR="00B776CD" w:rsidRPr="00B72707">
        <w:rPr>
          <w:rFonts w:ascii="Times New Roman" w:hAnsi="Times New Roman" w:cs="Times New Roman"/>
        </w:rPr>
        <w:t>gG titer for each sample was defined as the last</w:t>
      </w:r>
      <w:r w:rsidR="00B5328F" w:rsidRPr="00B72707">
        <w:rPr>
          <w:rFonts w:ascii="Times New Roman" w:hAnsi="Times New Roman" w:cs="Times New Roman"/>
        </w:rPr>
        <w:t xml:space="preserve"> dilution</w:t>
      </w:r>
      <w:r w:rsidR="00B776CD" w:rsidRPr="00B72707">
        <w:rPr>
          <w:rFonts w:ascii="Times New Roman" w:hAnsi="Times New Roman" w:cs="Times New Roman"/>
        </w:rPr>
        <w:t xml:space="preserve"> with a corrected OD</w:t>
      </w:r>
      <w:r w:rsidR="00B776CD" w:rsidRPr="00B72707">
        <w:rPr>
          <w:rFonts w:ascii="Times New Roman" w:hAnsi="Times New Roman" w:cs="Times New Roman"/>
          <w:vertAlign w:val="subscript"/>
        </w:rPr>
        <w:t>410</w:t>
      </w:r>
      <w:r w:rsidR="00B776CD" w:rsidRPr="00B72707">
        <w:rPr>
          <w:rFonts w:ascii="Times New Roman" w:hAnsi="Times New Roman" w:cs="Times New Roman"/>
        </w:rPr>
        <w:t xml:space="preserve"> greater than </w:t>
      </w:r>
      <w:r w:rsidR="00B5328F" w:rsidRPr="00B72707">
        <w:rPr>
          <w:rFonts w:ascii="Times New Roman" w:hAnsi="Times New Roman" w:cs="Times New Roman"/>
        </w:rPr>
        <w:t>average corrected OD</w:t>
      </w:r>
      <w:r w:rsidR="00B5328F" w:rsidRPr="00B72707">
        <w:rPr>
          <w:rFonts w:ascii="Times New Roman" w:hAnsi="Times New Roman" w:cs="Times New Roman"/>
          <w:vertAlign w:val="subscript"/>
        </w:rPr>
        <w:t xml:space="preserve">410 </w:t>
      </w:r>
      <w:r w:rsidR="00B5328F" w:rsidRPr="00B72707">
        <w:rPr>
          <w:rFonts w:ascii="Times New Roman" w:hAnsi="Times New Roman" w:cs="Times New Roman"/>
        </w:rPr>
        <w:t>of the negative control wells plus three times the standard deviation</w:t>
      </w:r>
      <w:r w:rsidR="00587FE0" w:rsidRPr="00B72707">
        <w:rPr>
          <w:rFonts w:ascii="Times New Roman" w:hAnsi="Times New Roman" w:cs="Times New Roman"/>
        </w:rPr>
        <w:t xml:space="preserve"> of those </w:t>
      </w:r>
      <w:r w:rsidR="00367AB6" w:rsidRPr="00B72707">
        <w:rPr>
          <w:rFonts w:ascii="Times New Roman" w:hAnsi="Times New Roman" w:cs="Times New Roman"/>
        </w:rPr>
        <w:t>wells.</w:t>
      </w:r>
      <w:r w:rsidR="00B5328F" w:rsidRPr="00B72707">
        <w:rPr>
          <w:rFonts w:ascii="Times New Roman" w:hAnsi="Times New Roman" w:cs="Times New Roman"/>
        </w:rPr>
        <w:t xml:space="preserve"> </w:t>
      </w:r>
    </w:p>
    <w:p w14:paraId="34051637" w14:textId="39F4A3AB" w:rsidR="00560EB9" w:rsidRPr="003D7F62" w:rsidRDefault="00560EB9" w:rsidP="00587FE0">
      <w:pPr>
        <w:spacing w:line="480" w:lineRule="auto"/>
        <w:rPr>
          <w:rFonts w:ascii="Times New Roman" w:hAnsi="Times New Roman" w:cs="Times New Roman"/>
        </w:rPr>
      </w:pPr>
      <w:r w:rsidRPr="00B72707">
        <w:rPr>
          <w:rFonts w:ascii="Times New Roman" w:hAnsi="Times New Roman" w:cs="Times New Roman"/>
          <w:b/>
        </w:rPr>
        <w:t>DNA Extraction</w:t>
      </w:r>
      <w:r w:rsidR="00367AB6" w:rsidRPr="00B72707">
        <w:rPr>
          <w:rFonts w:ascii="Times New Roman" w:hAnsi="Times New Roman" w:cs="Times New Roman"/>
          <w:b/>
        </w:rPr>
        <w:t>.</w:t>
      </w:r>
      <w:r w:rsidR="00587FE0" w:rsidRPr="00B72707">
        <w:rPr>
          <w:rFonts w:ascii="Times New Roman" w:hAnsi="Times New Roman" w:cs="Times New Roman"/>
          <w:b/>
        </w:rPr>
        <w:t xml:space="preserve"> </w:t>
      </w:r>
      <w:r w:rsidR="00F223B3" w:rsidRPr="00F223B3">
        <w:rPr>
          <w:rFonts w:ascii="Times New Roman" w:hAnsi="Times New Roman" w:cs="Times New Roman"/>
        </w:rPr>
        <w:t>Freshly voided</w:t>
      </w:r>
      <w:r w:rsidR="00F223B3">
        <w:rPr>
          <w:rFonts w:ascii="Times New Roman" w:hAnsi="Times New Roman" w:cs="Times New Roman"/>
          <w:b/>
        </w:rPr>
        <w:t xml:space="preserve"> </w:t>
      </w:r>
      <w:r w:rsidR="00F223B3">
        <w:rPr>
          <w:rFonts w:ascii="Times New Roman" w:hAnsi="Times New Roman" w:cs="Times New Roman"/>
        </w:rPr>
        <w:t>f</w:t>
      </w:r>
      <w:r w:rsidR="00F223B3" w:rsidRPr="00B72707">
        <w:rPr>
          <w:rFonts w:ascii="Times New Roman" w:hAnsi="Times New Roman" w:cs="Times New Roman"/>
        </w:rPr>
        <w:t xml:space="preserve">eces </w:t>
      </w:r>
      <w:r w:rsidR="00F223B3">
        <w:rPr>
          <w:rFonts w:ascii="Times New Roman" w:hAnsi="Times New Roman" w:cs="Times New Roman"/>
        </w:rPr>
        <w:t>were</w:t>
      </w:r>
      <w:r w:rsidR="005C5C4D" w:rsidRPr="00B72707">
        <w:rPr>
          <w:rFonts w:ascii="Times New Roman" w:hAnsi="Times New Roman" w:cs="Times New Roman"/>
        </w:rPr>
        <w:t xml:space="preserve"> collected </w:t>
      </w:r>
      <w:r w:rsidR="00F223B3">
        <w:rPr>
          <w:rFonts w:ascii="Times New Roman" w:hAnsi="Times New Roman" w:cs="Times New Roman"/>
        </w:rPr>
        <w:t xml:space="preserve">from each mouse </w:t>
      </w:r>
      <w:r w:rsidR="005C5C4D" w:rsidRPr="00B72707">
        <w:rPr>
          <w:rFonts w:ascii="Times New Roman" w:hAnsi="Times New Roman" w:cs="Times New Roman"/>
        </w:rPr>
        <w:t>i</w:t>
      </w:r>
      <w:r w:rsidR="00F223B3">
        <w:rPr>
          <w:rFonts w:ascii="Times New Roman" w:hAnsi="Times New Roman" w:cs="Times New Roman"/>
        </w:rPr>
        <w:t>nto sterile 1.7mL snap cap tube</w:t>
      </w:r>
      <w:r w:rsidR="005C5C4D" w:rsidRPr="00B72707">
        <w:rPr>
          <w:rFonts w:ascii="Times New Roman" w:hAnsi="Times New Roman" w:cs="Times New Roman"/>
        </w:rPr>
        <w:t xml:space="preserve">. </w:t>
      </w:r>
      <w:commentRangeStart w:id="25"/>
      <w:r w:rsidR="00FD3242">
        <w:rPr>
          <w:rFonts w:ascii="Times New Roman" w:hAnsi="Times New Roman" w:cs="Times New Roman"/>
        </w:rPr>
        <w:t>S</w:t>
      </w:r>
      <w:r w:rsidR="006264A5">
        <w:rPr>
          <w:rFonts w:ascii="Times New Roman" w:hAnsi="Times New Roman" w:cs="Times New Roman"/>
        </w:rPr>
        <w:t>amples utilized for quantitative culture were</w:t>
      </w:r>
      <w:r w:rsidR="00FD3242">
        <w:rPr>
          <w:rFonts w:ascii="Times New Roman" w:hAnsi="Times New Roman" w:cs="Times New Roman"/>
        </w:rPr>
        <w:t xml:space="preserve"> often </w:t>
      </w:r>
      <w:r w:rsidR="006264A5">
        <w:rPr>
          <w:rFonts w:ascii="Times New Roman" w:hAnsi="Times New Roman" w:cs="Times New Roman"/>
        </w:rPr>
        <w:t>also</w:t>
      </w:r>
      <w:r w:rsidR="00F223B3">
        <w:rPr>
          <w:rFonts w:ascii="Times New Roman" w:hAnsi="Times New Roman" w:cs="Times New Roman"/>
        </w:rPr>
        <w:t xml:space="preserve"> used for DNA </w:t>
      </w:r>
      <w:r w:rsidR="006264A5">
        <w:rPr>
          <w:rFonts w:ascii="Times New Roman" w:hAnsi="Times New Roman" w:cs="Times New Roman"/>
        </w:rPr>
        <w:t xml:space="preserve">extraction and </w:t>
      </w:r>
      <w:r w:rsidR="00F223B3">
        <w:rPr>
          <w:rFonts w:ascii="Times New Roman" w:hAnsi="Times New Roman" w:cs="Times New Roman"/>
        </w:rPr>
        <w:t>sequencing</w:t>
      </w:r>
      <w:r w:rsidR="006264A5">
        <w:rPr>
          <w:rFonts w:ascii="Times New Roman" w:hAnsi="Times New Roman" w:cs="Times New Roman"/>
        </w:rPr>
        <w:t xml:space="preserve">. </w:t>
      </w:r>
      <w:commentRangeEnd w:id="25"/>
      <w:r w:rsidR="00810121">
        <w:rPr>
          <w:rStyle w:val="CommentReference"/>
        </w:rPr>
        <w:commentReference w:id="25"/>
      </w:r>
      <w:r w:rsidR="00F223B3">
        <w:rPr>
          <w:rFonts w:ascii="Times New Roman" w:hAnsi="Times New Roman" w:cs="Times New Roman"/>
        </w:rPr>
        <w:t xml:space="preserve">Samples were stored at -80C until extraction. Genomic </w:t>
      </w:r>
      <w:r w:rsidR="005C5C4D" w:rsidRPr="00B72707">
        <w:rPr>
          <w:rFonts w:ascii="Times New Roman" w:hAnsi="Times New Roman" w:cs="Times New Roman"/>
        </w:rPr>
        <w:lastRenderedPageBreak/>
        <w:t>DNA was extracted</w:t>
      </w:r>
      <w:r w:rsidR="009229A1">
        <w:rPr>
          <w:rFonts w:ascii="Times New Roman" w:hAnsi="Times New Roman" w:cs="Times New Roman"/>
        </w:rPr>
        <w:t xml:space="preserve"> from </w:t>
      </w:r>
      <w:r w:rsidR="00F223B3">
        <w:rPr>
          <w:rFonts w:ascii="Times New Roman" w:hAnsi="Times New Roman" w:cs="Times New Roman"/>
        </w:rPr>
        <w:t xml:space="preserve">approximately </w:t>
      </w:r>
      <w:r w:rsidR="009229A1">
        <w:rPr>
          <w:rFonts w:ascii="Times New Roman" w:hAnsi="Times New Roman" w:cs="Times New Roman"/>
        </w:rPr>
        <w:t>200-300</w:t>
      </w:r>
      <w:r w:rsidR="003D7F62">
        <w:rPr>
          <w:rFonts w:ascii="Times New Roman" w:hAnsi="Times New Roman" w:cs="Times New Roman"/>
        </w:rPr>
        <w:t xml:space="preserve"> </w:t>
      </w:r>
      <w:proofErr w:type="spellStart"/>
      <w:r w:rsidR="009229A1">
        <w:rPr>
          <w:rFonts w:ascii="Times New Roman" w:hAnsi="Times New Roman" w:cs="Times New Roman"/>
        </w:rPr>
        <w:t>μl</w:t>
      </w:r>
      <w:proofErr w:type="spellEnd"/>
      <w:r w:rsidR="009229A1">
        <w:rPr>
          <w:rFonts w:ascii="Times New Roman" w:hAnsi="Times New Roman" w:cs="Times New Roman"/>
        </w:rPr>
        <w:t xml:space="preserve"> of fecal </w:t>
      </w:r>
      <w:r w:rsidR="00F223B3">
        <w:rPr>
          <w:rFonts w:ascii="Times New Roman" w:hAnsi="Times New Roman" w:cs="Times New Roman"/>
        </w:rPr>
        <w:t>sample</w:t>
      </w:r>
      <w:r w:rsidR="009229A1">
        <w:rPr>
          <w:rFonts w:ascii="Times New Roman" w:hAnsi="Times New Roman" w:cs="Times New Roman"/>
        </w:rPr>
        <w:t xml:space="preserve"> </w:t>
      </w:r>
      <w:r w:rsidR="005C5C4D" w:rsidRPr="00B72707">
        <w:rPr>
          <w:rFonts w:ascii="Times New Roman" w:hAnsi="Times New Roman" w:cs="Times New Roman"/>
        </w:rPr>
        <w:t xml:space="preserve">using the </w:t>
      </w:r>
      <w:proofErr w:type="spellStart"/>
      <w:r w:rsidR="005C5C4D" w:rsidRPr="00B72707">
        <w:rPr>
          <w:rFonts w:ascii="Times New Roman" w:hAnsi="Times New Roman" w:cs="Times New Roman"/>
        </w:rPr>
        <w:t>MoBio</w:t>
      </w:r>
      <w:proofErr w:type="spellEnd"/>
      <w:r w:rsidR="005C5C4D" w:rsidRPr="00B72707">
        <w:rPr>
          <w:rFonts w:ascii="Times New Roman" w:hAnsi="Times New Roman" w:cs="Times New Roman"/>
        </w:rPr>
        <w:t xml:space="preserve"> Power</w:t>
      </w:r>
      <w:r w:rsidR="00F223B3">
        <w:rPr>
          <w:rFonts w:ascii="Times New Roman" w:hAnsi="Times New Roman" w:cs="Times New Roman"/>
        </w:rPr>
        <w:t>-</w:t>
      </w:r>
      <w:r w:rsidR="005C5C4D" w:rsidRPr="00B72707">
        <w:rPr>
          <w:rFonts w:ascii="Times New Roman" w:hAnsi="Times New Roman" w:cs="Times New Roman"/>
        </w:rPr>
        <w:t>soil</w:t>
      </w:r>
      <w:r w:rsidR="00F223B3">
        <w:rPr>
          <w:rFonts w:ascii="Times New Roman" w:hAnsi="Times New Roman" w:cs="Times New Roman"/>
        </w:rPr>
        <w:t xml:space="preserve"> </w:t>
      </w:r>
      <w:proofErr w:type="spellStart"/>
      <w:r w:rsidR="00F223B3">
        <w:rPr>
          <w:rFonts w:ascii="Times New Roman" w:hAnsi="Times New Roman" w:cs="Times New Roman"/>
        </w:rPr>
        <w:t>htp</w:t>
      </w:r>
      <w:proofErr w:type="spellEnd"/>
      <w:r w:rsidR="00F223B3">
        <w:rPr>
          <w:rFonts w:ascii="Times New Roman" w:hAnsi="Times New Roman" w:cs="Times New Roman"/>
        </w:rPr>
        <w:t xml:space="preserve"> 96 Well DNA isolation k</w:t>
      </w:r>
      <w:r w:rsidR="005C5C4D" w:rsidRPr="00B72707">
        <w:rPr>
          <w:rFonts w:ascii="Times New Roman" w:hAnsi="Times New Roman" w:cs="Times New Roman"/>
        </w:rPr>
        <w:t>it</w:t>
      </w:r>
      <w:r w:rsidR="00F223B3">
        <w:rPr>
          <w:rFonts w:ascii="Times New Roman" w:hAnsi="Times New Roman" w:cs="Times New Roman"/>
        </w:rPr>
        <w:t xml:space="preserve"> (formerly </w:t>
      </w:r>
      <w:proofErr w:type="spellStart"/>
      <w:r w:rsidR="00F223B3">
        <w:rPr>
          <w:rFonts w:ascii="Times New Roman" w:hAnsi="Times New Roman" w:cs="Times New Roman"/>
        </w:rPr>
        <w:t>MoBio</w:t>
      </w:r>
      <w:proofErr w:type="spellEnd"/>
      <w:r w:rsidR="00F223B3">
        <w:rPr>
          <w:rFonts w:ascii="Times New Roman" w:hAnsi="Times New Roman" w:cs="Times New Roman"/>
        </w:rPr>
        <w:t xml:space="preserve">, now </w:t>
      </w:r>
      <w:proofErr w:type="spellStart"/>
      <w:r w:rsidR="00F223B3">
        <w:rPr>
          <w:rFonts w:ascii="Times New Roman" w:hAnsi="Times New Roman" w:cs="Times New Roman"/>
        </w:rPr>
        <w:t>Qiagen</w:t>
      </w:r>
      <w:proofErr w:type="spellEnd"/>
      <w:r w:rsidR="00F223B3">
        <w:rPr>
          <w:rFonts w:ascii="Times New Roman" w:hAnsi="Times New Roman" w:cs="Times New Roman"/>
        </w:rPr>
        <w:t>)</w:t>
      </w:r>
      <w:r w:rsidR="005C5C4D" w:rsidRPr="00B72707">
        <w:rPr>
          <w:rFonts w:ascii="Times New Roman" w:hAnsi="Times New Roman" w:cs="Times New Roman"/>
        </w:rPr>
        <w:t xml:space="preserve"> on the </w:t>
      </w:r>
      <w:r w:rsidR="006264A5" w:rsidRPr="00B72707">
        <w:rPr>
          <w:rFonts w:ascii="Times New Roman" w:hAnsi="Times New Roman" w:cs="Times New Roman"/>
        </w:rPr>
        <w:t xml:space="preserve">Eppendorf </w:t>
      </w:r>
      <w:proofErr w:type="spellStart"/>
      <w:r w:rsidR="006264A5">
        <w:rPr>
          <w:rFonts w:ascii="Times New Roman" w:hAnsi="Times New Roman" w:cs="Times New Roman"/>
        </w:rPr>
        <w:t>EpMotion</w:t>
      </w:r>
      <w:proofErr w:type="spellEnd"/>
      <w:r w:rsidR="009229A1">
        <w:rPr>
          <w:rFonts w:ascii="Times New Roman" w:hAnsi="Times New Roman" w:cs="Times New Roman"/>
        </w:rPr>
        <w:t xml:space="preserve"> 5075 </w:t>
      </w:r>
      <w:r w:rsidR="00F223B3">
        <w:rPr>
          <w:rFonts w:ascii="Times New Roman" w:hAnsi="Times New Roman" w:cs="Times New Roman"/>
        </w:rPr>
        <w:t>automated pipetting system</w:t>
      </w:r>
      <w:r w:rsidR="004020C3" w:rsidRPr="00B72707">
        <w:rPr>
          <w:rFonts w:ascii="Times New Roman" w:hAnsi="Times New Roman" w:cs="Times New Roman"/>
        </w:rPr>
        <w:t xml:space="preserve"> </w:t>
      </w:r>
      <w:r w:rsidR="00F223B3">
        <w:rPr>
          <w:rFonts w:ascii="Times New Roman" w:hAnsi="Times New Roman" w:cs="Times New Roman"/>
        </w:rPr>
        <w:t>according to</w:t>
      </w:r>
      <w:r w:rsidR="004020C3" w:rsidRPr="00B72707">
        <w:rPr>
          <w:rFonts w:ascii="Times New Roman" w:hAnsi="Times New Roman" w:cs="Times New Roman"/>
        </w:rPr>
        <w:t xml:space="preserve"> manufacture</w:t>
      </w:r>
      <w:ins w:id="26" w:author="Vendrov, Kimberly" w:date="2017-05-22T09:10:00Z">
        <w:r w:rsidR="00EE575E">
          <w:rPr>
            <w:rFonts w:ascii="Times New Roman" w:hAnsi="Times New Roman" w:cs="Times New Roman"/>
          </w:rPr>
          <w:t>r’s</w:t>
        </w:r>
      </w:ins>
      <w:r w:rsidR="004020C3" w:rsidRPr="00B72707">
        <w:rPr>
          <w:rFonts w:ascii="Times New Roman" w:hAnsi="Times New Roman" w:cs="Times New Roman"/>
        </w:rPr>
        <w:t xml:space="preserve"> instructions. </w:t>
      </w:r>
    </w:p>
    <w:p w14:paraId="37DF86FF" w14:textId="0D8B13D4" w:rsidR="00CF27A7" w:rsidRPr="00CF27A7" w:rsidRDefault="00560EB9" w:rsidP="00CF27A7">
      <w:pPr>
        <w:spacing w:line="480" w:lineRule="auto"/>
        <w:rPr>
          <w:rFonts w:ascii="Times New Roman" w:hAnsi="Times New Roman" w:cs="Times New Roman"/>
        </w:rPr>
      </w:pPr>
      <w:r w:rsidRPr="00B72707">
        <w:rPr>
          <w:rFonts w:ascii="Times New Roman" w:hAnsi="Times New Roman" w:cs="Times New Roman"/>
          <w:b/>
        </w:rPr>
        <w:t>Sequencing</w:t>
      </w:r>
      <w:r w:rsidR="003D7F62">
        <w:rPr>
          <w:rFonts w:ascii="Times New Roman" w:hAnsi="Times New Roman" w:cs="Times New Roman"/>
          <w:b/>
        </w:rPr>
        <w:t>.</w:t>
      </w:r>
      <w:r w:rsidRPr="00B72707">
        <w:rPr>
          <w:rFonts w:ascii="Times New Roman" w:hAnsi="Times New Roman" w:cs="Times New Roman"/>
          <w:b/>
        </w:rPr>
        <w:t xml:space="preserve"> </w:t>
      </w:r>
      <w:r w:rsidR="003D7F62">
        <w:rPr>
          <w:rFonts w:ascii="Times New Roman" w:hAnsi="Times New Roman" w:cs="Times New Roman"/>
        </w:rPr>
        <w:t xml:space="preserve">The University of Michigan Microbial Systems Laboratory constructed </w:t>
      </w:r>
      <w:r w:rsidR="00F223B3">
        <w:rPr>
          <w:rFonts w:ascii="Times New Roman" w:hAnsi="Times New Roman" w:cs="Times New Roman"/>
        </w:rPr>
        <w:t xml:space="preserve">amplicon </w:t>
      </w:r>
      <w:r w:rsidR="003D7F62">
        <w:rPr>
          <w:rFonts w:ascii="Times New Roman" w:hAnsi="Times New Roman" w:cs="Times New Roman"/>
        </w:rPr>
        <w:t xml:space="preserve">libraries from extracted DNA as described previously </w:t>
      </w:r>
      <w:r w:rsidR="003D7F62">
        <w:rPr>
          <w:rFonts w:ascii="Times New Roman" w:hAnsi="Times New Roman" w:cs="Times New Roman"/>
        </w:rPr>
        <w:fldChar w:fldCharType="begin">
          <w:fldData xml:space="preserve">PEVuZE5vdGU+PENpdGU+PEF1dGhvcj5TZWVrYXR6PC9BdXRob3I+PFllYXI+MjAxNTwvWWVhcj48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</w:fldData>
        </w:fldChar>
      </w:r>
      <w:r w:rsidR="00111967">
        <w:rPr>
          <w:rFonts w:ascii="Times New Roman" w:hAnsi="Times New Roman" w:cs="Times New Roman"/>
        </w:rPr>
        <w:instrText xml:space="preserve"> ADDIN EN.CITE </w:instrText>
      </w:r>
      <w:r w:rsidR="00111967">
        <w:rPr>
          <w:rFonts w:ascii="Times New Roman" w:hAnsi="Times New Roman" w:cs="Times New Roman"/>
        </w:rPr>
        <w:fldChar w:fldCharType="begin">
          <w:fldData xml:space="preserve">PEVuZE5vdGU+PENpdGU+PEF1dGhvcj5TZWVrYXR6PC9BdXRob3I+PFllYXI+MjAxNTwvWWVhcj48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</w:fldData>
        </w:fldChar>
      </w:r>
      <w:r w:rsidR="00111967">
        <w:rPr>
          <w:rFonts w:ascii="Times New Roman" w:hAnsi="Times New Roman" w:cs="Times New Roman"/>
        </w:rPr>
        <w:instrText xml:space="preserve"> ADDIN EN.CITE.DATA </w:instrText>
      </w:r>
      <w:r w:rsidR="00111967">
        <w:rPr>
          <w:rFonts w:ascii="Times New Roman" w:hAnsi="Times New Roman" w:cs="Times New Roman"/>
        </w:rPr>
      </w:r>
      <w:r w:rsidR="00111967">
        <w:rPr>
          <w:rFonts w:ascii="Times New Roman" w:hAnsi="Times New Roman" w:cs="Times New Roman"/>
        </w:rPr>
        <w:fldChar w:fldCharType="end"/>
      </w:r>
      <w:r w:rsidR="003D7F62">
        <w:rPr>
          <w:rFonts w:ascii="Times New Roman" w:hAnsi="Times New Roman" w:cs="Times New Roman"/>
        </w:rPr>
      </w:r>
      <w:r w:rsidR="003D7F62">
        <w:rPr>
          <w:rFonts w:ascii="Times New Roman" w:hAnsi="Times New Roman" w:cs="Times New Roman"/>
        </w:rPr>
        <w:fldChar w:fldCharType="separate"/>
      </w:r>
      <w:r w:rsidR="00BF4D9F">
        <w:rPr>
          <w:rFonts w:ascii="Times New Roman" w:hAnsi="Times New Roman" w:cs="Times New Roman"/>
          <w:noProof/>
        </w:rPr>
        <w:t>[</w:t>
      </w:r>
      <w:hyperlink w:anchor="_ENREF_13" w:tooltip="Seekatz, 2015 #1293" w:history="1">
        <w:r w:rsidR="00111967">
          <w:rPr>
            <w:rFonts w:ascii="Times New Roman" w:hAnsi="Times New Roman" w:cs="Times New Roman"/>
            <w:noProof/>
          </w:rPr>
          <w:t>13</w:t>
        </w:r>
      </w:hyperlink>
      <w:r w:rsidR="00BF4D9F">
        <w:rPr>
          <w:rFonts w:ascii="Times New Roman" w:hAnsi="Times New Roman" w:cs="Times New Roman"/>
          <w:noProof/>
        </w:rPr>
        <w:t>]</w:t>
      </w:r>
      <w:r w:rsidR="003D7F62">
        <w:rPr>
          <w:rFonts w:ascii="Times New Roman" w:hAnsi="Times New Roman" w:cs="Times New Roman"/>
        </w:rPr>
        <w:fldChar w:fldCharType="end"/>
      </w:r>
      <w:r w:rsidR="003D7F62">
        <w:rPr>
          <w:rFonts w:ascii="Times New Roman" w:hAnsi="Times New Roman" w:cs="Times New Roman"/>
        </w:rPr>
        <w:t xml:space="preserve">.  Briefly, the V4 region of the 16S </w:t>
      </w:r>
      <w:proofErr w:type="spellStart"/>
      <w:r w:rsidR="003D7F62">
        <w:rPr>
          <w:rFonts w:ascii="Times New Roman" w:hAnsi="Times New Roman" w:cs="Times New Roman"/>
        </w:rPr>
        <w:t>rRNA</w:t>
      </w:r>
      <w:proofErr w:type="spellEnd"/>
      <w:r w:rsidR="003D7F62">
        <w:rPr>
          <w:rFonts w:ascii="Times New Roman" w:hAnsi="Times New Roman" w:cs="Times New Roman"/>
        </w:rPr>
        <w:t xml:space="preserve"> gene was amplified using barcoded dual index primers as describe by </w:t>
      </w:r>
      <w:proofErr w:type="spellStart"/>
      <w:r w:rsidR="003D7F62">
        <w:rPr>
          <w:rFonts w:ascii="Times New Roman" w:hAnsi="Times New Roman" w:cs="Times New Roman"/>
        </w:rPr>
        <w:t>Kozich</w:t>
      </w:r>
      <w:proofErr w:type="spellEnd"/>
      <w:r w:rsidR="003D7F62">
        <w:rPr>
          <w:rFonts w:ascii="Times New Roman" w:hAnsi="Times New Roman" w:cs="Times New Roman"/>
        </w:rPr>
        <w:t xml:space="preserve"> et al. </w:t>
      </w:r>
      <w:r w:rsidR="003D7F62">
        <w:rPr>
          <w:rFonts w:ascii="Times New Roman" w:hAnsi="Times New Roman" w:cs="Times New Roman"/>
        </w:rPr>
        <w:fldChar w:fldCharType="begin"/>
      </w:r>
      <w:r w:rsidR="00BF4D9F">
        <w:rPr>
          <w:rFonts w:ascii="Times New Roman" w:hAnsi="Times New Roman" w:cs="Times New Roman"/>
        </w:rPr>
        <w:instrText xml:space="preserve"> ADDIN EN.CITE &lt;EndNote&gt;&lt;Cite&gt;&lt;Author&gt;Kozich&lt;/Author&gt;&lt;Year&gt;2013&lt;/Year&gt;&lt;RecNum&gt;1295&lt;/RecNum&gt;&lt;DisplayText&gt;[14]&lt;/DisplayText&gt;&lt;record&gt;&lt;rec-number&gt;1295&lt;/rec-number&gt;&lt;foreign-keys&gt;&lt;key app="EN" db-id="xw2e0x2r1rp99ue9saex0xe120vrzwevpfs9"&gt;1295&lt;/key&gt;&lt;/foreign-keys&gt;&lt;ref-type name="Journal Article"&gt;17&lt;/ref-type&gt;&lt;contributors&gt;&lt;authors&gt;&lt;author&gt;Kozich, James J.&lt;/author&gt;&lt;author&gt;Westcott, Sarah L.&lt;/author&gt;&lt;author&gt;Baxter, Nielson T.&lt;/author&gt;&lt;author&gt;Highlander, Sarah K.&lt;/author&gt;&lt;author&gt;Schloss, Patrick D.&lt;/author&gt;&lt;/authors&gt;&lt;/contributors&gt;&lt;titles&gt;&lt;title&gt;Development of a Dual-Index Sequencing Strategy and Curation Pipeline for Analyzing Amplicon Sequence Data on the MiSeq Illumina Sequencing Platform&lt;/title&gt;&lt;secondary-title&gt;Applied and Environmental Microbiology&lt;/secondary-title&gt;&lt;/titles&gt;&lt;periodical&gt;&lt;full-title&gt;Applied and environmental microbiology&lt;/full-title&gt;&lt;/periodical&gt;&lt;pages&gt;5112-5120&lt;/pages&gt;&lt;volume&gt;79&lt;/volume&gt;&lt;number&gt;17&lt;/number&gt;&lt;dates&gt;&lt;year&gt;2013&lt;/year&gt;&lt;pub-dates&gt;&lt;date&gt;September 1, 2013&lt;/date&gt;&lt;/pub-dates&gt;&lt;/dates&gt;&lt;urls&gt;&lt;related-urls&gt;&lt;url&gt;http://aem.asm.org/content/79/17/5112.abstract&lt;/url&gt;&lt;/related-urls&gt;&lt;/urls&gt;&lt;electronic-resource-num&gt;10.1128/aem.01043-13&lt;/electronic-resource-num&gt;&lt;/record&gt;&lt;/Cite&gt;&lt;/EndNote&gt;</w:instrText>
      </w:r>
      <w:r w:rsidR="003D7F62">
        <w:rPr>
          <w:rFonts w:ascii="Times New Roman" w:hAnsi="Times New Roman" w:cs="Times New Roman"/>
        </w:rPr>
        <w:fldChar w:fldCharType="separate"/>
      </w:r>
      <w:r w:rsidR="00BF4D9F">
        <w:rPr>
          <w:rFonts w:ascii="Times New Roman" w:hAnsi="Times New Roman" w:cs="Times New Roman"/>
          <w:noProof/>
        </w:rPr>
        <w:t>[</w:t>
      </w:r>
      <w:hyperlink w:anchor="_ENREF_14" w:tooltip="Kozich, 2013 #1295" w:history="1">
        <w:r w:rsidR="00111967">
          <w:rPr>
            <w:rFonts w:ascii="Times New Roman" w:hAnsi="Times New Roman" w:cs="Times New Roman"/>
            <w:noProof/>
          </w:rPr>
          <w:t>14</w:t>
        </w:r>
      </w:hyperlink>
      <w:r w:rsidR="00BF4D9F">
        <w:rPr>
          <w:rFonts w:ascii="Times New Roman" w:hAnsi="Times New Roman" w:cs="Times New Roman"/>
          <w:noProof/>
        </w:rPr>
        <w:t>]</w:t>
      </w:r>
      <w:r w:rsidR="003D7F62">
        <w:rPr>
          <w:rFonts w:ascii="Times New Roman" w:hAnsi="Times New Roman" w:cs="Times New Roman"/>
        </w:rPr>
        <w:fldChar w:fldCharType="end"/>
      </w:r>
      <w:r w:rsidR="003D7F62">
        <w:rPr>
          <w:rFonts w:ascii="Times New Roman" w:hAnsi="Times New Roman" w:cs="Times New Roman"/>
        </w:rPr>
        <w:t xml:space="preserve">. </w:t>
      </w:r>
      <w:r w:rsidR="003D7F62" w:rsidRPr="003D7F62">
        <w:rPr>
          <w:rFonts w:ascii="Times New Roman" w:hAnsi="Times New Roman" w:cs="Times New Roman"/>
        </w:rPr>
        <w:t xml:space="preserve">The PCR reaction included the following: 5 </w:t>
      </w:r>
      <w:proofErr w:type="spellStart"/>
      <w:r w:rsidR="003D7F62" w:rsidRPr="003D7F62">
        <w:rPr>
          <w:rFonts w:ascii="Times New Roman" w:hAnsi="Times New Roman" w:cs="Times New Roman"/>
        </w:rPr>
        <w:t>μl</w:t>
      </w:r>
      <w:proofErr w:type="spellEnd"/>
      <w:r w:rsidR="003D7F62" w:rsidRPr="003D7F62">
        <w:rPr>
          <w:rFonts w:ascii="Times New Roman" w:hAnsi="Times New Roman" w:cs="Times New Roman"/>
        </w:rPr>
        <w:t xml:space="preserve"> of 4 </w:t>
      </w:r>
      <w:proofErr w:type="spellStart"/>
      <w:r w:rsidR="003D7F62" w:rsidRPr="003D7F62">
        <w:rPr>
          <w:rFonts w:ascii="Times New Roman" w:hAnsi="Times New Roman" w:cs="Times New Roman"/>
        </w:rPr>
        <w:t>μM</w:t>
      </w:r>
      <w:proofErr w:type="spellEnd"/>
      <w:r w:rsidR="003D7F62" w:rsidRPr="003D7F62">
        <w:rPr>
          <w:rFonts w:ascii="Times New Roman" w:hAnsi="Times New Roman" w:cs="Times New Roman"/>
        </w:rPr>
        <w:t xml:space="preserve"> stock combined primer set, 0.15 </w:t>
      </w:r>
      <w:proofErr w:type="spellStart"/>
      <w:r w:rsidR="003D7F62" w:rsidRPr="003D7F62">
        <w:rPr>
          <w:rFonts w:ascii="Times New Roman" w:hAnsi="Times New Roman" w:cs="Times New Roman"/>
        </w:rPr>
        <w:t>μl</w:t>
      </w:r>
      <w:proofErr w:type="spellEnd"/>
      <w:r w:rsidR="003D7F62" w:rsidRPr="003D7F62">
        <w:rPr>
          <w:rFonts w:ascii="Times New Roman" w:hAnsi="Times New Roman" w:cs="Times New Roman"/>
        </w:rPr>
        <w:t xml:space="preserve"> of </w:t>
      </w:r>
      <w:proofErr w:type="spellStart"/>
      <w:r w:rsidR="003D7F62" w:rsidRPr="003D7F62">
        <w:rPr>
          <w:rFonts w:ascii="Times New Roman" w:hAnsi="Times New Roman" w:cs="Times New Roman"/>
        </w:rPr>
        <w:t>Accuprime</w:t>
      </w:r>
      <w:proofErr w:type="spellEnd"/>
      <w:r w:rsidR="003D7F62" w:rsidRPr="003D7F62">
        <w:rPr>
          <w:rFonts w:ascii="Times New Roman" w:hAnsi="Times New Roman" w:cs="Times New Roman"/>
        </w:rPr>
        <w:t xml:space="preserve"> </w:t>
      </w:r>
      <w:r w:rsidR="00CF27A7">
        <w:rPr>
          <w:rFonts w:ascii="Times New Roman" w:hAnsi="Times New Roman" w:cs="Times New Roman"/>
        </w:rPr>
        <w:t>h</w:t>
      </w:r>
      <w:r w:rsidR="003D7F62" w:rsidRPr="003D7F62">
        <w:rPr>
          <w:rFonts w:ascii="Times New Roman" w:hAnsi="Times New Roman" w:cs="Times New Roman"/>
        </w:rPr>
        <w:t>igh-</w:t>
      </w:r>
      <w:r w:rsidR="00CF27A7">
        <w:rPr>
          <w:rFonts w:ascii="Times New Roman" w:hAnsi="Times New Roman" w:cs="Times New Roman"/>
        </w:rPr>
        <w:t>f</w:t>
      </w:r>
      <w:r w:rsidR="003D7F62" w:rsidRPr="003D7F62">
        <w:rPr>
          <w:rFonts w:ascii="Times New Roman" w:hAnsi="Times New Roman" w:cs="Times New Roman"/>
        </w:rPr>
        <w:t xml:space="preserve">idelity </w:t>
      </w:r>
      <w:proofErr w:type="spellStart"/>
      <w:r w:rsidR="003D7F62" w:rsidRPr="003D7F62">
        <w:rPr>
          <w:rFonts w:ascii="Times New Roman" w:hAnsi="Times New Roman" w:cs="Times New Roman"/>
        </w:rPr>
        <w:t>Taq</w:t>
      </w:r>
      <w:proofErr w:type="spellEnd"/>
      <w:r w:rsidR="003D7F62" w:rsidRPr="003D7F62">
        <w:rPr>
          <w:rFonts w:ascii="Times New Roman" w:hAnsi="Times New Roman" w:cs="Times New Roman"/>
        </w:rPr>
        <w:t xml:space="preserve"> with 2 </w:t>
      </w:r>
      <w:proofErr w:type="spellStart"/>
      <w:r w:rsidR="003D7F62" w:rsidRPr="003D7F62">
        <w:rPr>
          <w:rFonts w:ascii="Times New Roman" w:hAnsi="Times New Roman" w:cs="Times New Roman"/>
        </w:rPr>
        <w:t>μl</w:t>
      </w:r>
      <w:proofErr w:type="spellEnd"/>
      <w:r w:rsidR="003D7F62" w:rsidRPr="003D7F62">
        <w:rPr>
          <w:rFonts w:ascii="Times New Roman" w:hAnsi="Times New Roman" w:cs="Times New Roman"/>
        </w:rPr>
        <w:t xml:space="preserve"> of 10× </w:t>
      </w:r>
      <w:proofErr w:type="spellStart"/>
      <w:r w:rsidR="003D7F62" w:rsidRPr="003D7F62">
        <w:rPr>
          <w:rFonts w:ascii="Times New Roman" w:hAnsi="Times New Roman" w:cs="Times New Roman"/>
        </w:rPr>
        <w:t>Accuprime</w:t>
      </w:r>
      <w:proofErr w:type="spellEnd"/>
      <w:r w:rsidR="003D7F62" w:rsidRPr="003D7F62">
        <w:rPr>
          <w:rFonts w:ascii="Times New Roman" w:hAnsi="Times New Roman" w:cs="Times New Roman"/>
        </w:rPr>
        <w:t xml:space="preserve"> PCR II buffer (Life </w:t>
      </w:r>
      <w:r w:rsidR="003D7F62">
        <w:rPr>
          <w:rFonts w:ascii="Times New Roman" w:hAnsi="Times New Roman" w:cs="Times New Roman"/>
        </w:rPr>
        <w:t xml:space="preserve">Technologies, #12346094), 11.85 </w:t>
      </w:r>
      <w:proofErr w:type="spellStart"/>
      <w:r w:rsidR="003D7F62" w:rsidRPr="003D7F62">
        <w:rPr>
          <w:rFonts w:ascii="Times New Roman" w:hAnsi="Times New Roman" w:cs="Times New Roman"/>
        </w:rPr>
        <w:t>μl</w:t>
      </w:r>
      <w:proofErr w:type="spellEnd"/>
      <w:r w:rsidR="003D7F62" w:rsidRPr="003D7F62">
        <w:rPr>
          <w:rFonts w:ascii="Times New Roman" w:hAnsi="Times New Roman" w:cs="Times New Roman"/>
        </w:rPr>
        <w:t xml:space="preserve"> of PCR-grade water, and 1 </w:t>
      </w:r>
      <w:proofErr w:type="spellStart"/>
      <w:r w:rsidR="003D7F62" w:rsidRPr="003D7F62">
        <w:rPr>
          <w:rFonts w:ascii="Times New Roman" w:hAnsi="Times New Roman" w:cs="Times New Roman"/>
        </w:rPr>
        <w:t>μl</w:t>
      </w:r>
      <w:proofErr w:type="spellEnd"/>
      <w:r w:rsidR="003D7F62" w:rsidRPr="003D7F62">
        <w:rPr>
          <w:rFonts w:ascii="Times New Roman" w:hAnsi="Times New Roman" w:cs="Times New Roman"/>
        </w:rPr>
        <w:t xml:space="preserve"> of template. The PCR cycling</w:t>
      </w:r>
      <w:r w:rsidR="00100840">
        <w:rPr>
          <w:rFonts w:ascii="Times New Roman" w:hAnsi="Times New Roman" w:cs="Times New Roman"/>
        </w:rPr>
        <w:t xml:space="preserve"> conditions were as follows: 95</w:t>
      </w:r>
      <w:r w:rsidR="003D7F62" w:rsidRPr="003D7F62">
        <w:rPr>
          <w:rFonts w:ascii="Times New Roman" w:hAnsi="Times New Roman" w:cs="Times New Roman"/>
        </w:rPr>
        <w:t>°C</w:t>
      </w:r>
      <w:r w:rsidR="00100840">
        <w:rPr>
          <w:rFonts w:ascii="Times New Roman" w:hAnsi="Times New Roman" w:cs="Times New Roman"/>
        </w:rPr>
        <w:t xml:space="preserve"> for 2 minutes, 30 cycles of 95°C for 20 s, 55°C for 15 s, and 72</w:t>
      </w:r>
      <w:r w:rsidR="003D7F62" w:rsidRPr="003D7F62">
        <w:rPr>
          <w:rFonts w:ascii="Times New Roman" w:hAnsi="Times New Roman" w:cs="Times New Roman"/>
        </w:rPr>
        <w:t xml:space="preserve">°C for </w:t>
      </w:r>
      <w:r w:rsidR="00100840">
        <w:rPr>
          <w:rFonts w:ascii="Times New Roman" w:hAnsi="Times New Roman" w:cs="Times New Roman"/>
        </w:rPr>
        <w:t>5 minutes, and 10 minutes at 72</w:t>
      </w:r>
      <w:r w:rsidR="003D7F62" w:rsidRPr="003D7F62">
        <w:rPr>
          <w:rFonts w:ascii="Times New Roman" w:hAnsi="Times New Roman" w:cs="Times New Roman"/>
        </w:rPr>
        <w:t>°C. </w:t>
      </w:r>
      <w:r w:rsidR="003D7F62">
        <w:rPr>
          <w:rFonts w:ascii="Times New Roman" w:hAnsi="Times New Roman" w:cs="Times New Roman"/>
        </w:rPr>
        <w:t xml:space="preserve">Following construction, libraries were normalized and pooled using the </w:t>
      </w:r>
      <w:proofErr w:type="spellStart"/>
      <w:r w:rsidR="003D7F62">
        <w:rPr>
          <w:rFonts w:ascii="Times New Roman" w:hAnsi="Times New Roman" w:cs="Times New Roman"/>
        </w:rPr>
        <w:t>SequelPrep</w:t>
      </w:r>
      <w:proofErr w:type="spellEnd"/>
      <w:r w:rsidR="003D7F62">
        <w:rPr>
          <w:rFonts w:ascii="Times New Roman" w:hAnsi="Times New Roman" w:cs="Times New Roman"/>
        </w:rPr>
        <w:t xml:space="preserve"> normalization kit </w:t>
      </w:r>
      <w:r w:rsidR="003D7F62" w:rsidRPr="003D7F62">
        <w:rPr>
          <w:rFonts w:ascii="Times New Roman" w:hAnsi="Times New Roman" w:cs="Times New Roman"/>
        </w:rPr>
        <w:t>(Life Technologies, #A10510-01)</w:t>
      </w:r>
      <w:r w:rsidR="003D7F62">
        <w:rPr>
          <w:rFonts w:ascii="Times New Roman" w:hAnsi="Times New Roman" w:cs="Times New Roman"/>
        </w:rPr>
        <w:t xml:space="preserve">.  The concentration of the pooled libraries was determined using the Kapa </w:t>
      </w:r>
      <w:proofErr w:type="spellStart"/>
      <w:r w:rsidR="003D7F62" w:rsidRPr="003D7F62">
        <w:rPr>
          <w:rFonts w:ascii="Times New Roman" w:hAnsi="Times New Roman" w:cs="Times New Roman"/>
        </w:rPr>
        <w:t>Biosystems</w:t>
      </w:r>
      <w:proofErr w:type="spellEnd"/>
      <w:r w:rsidR="003D7F62" w:rsidRPr="003D7F62">
        <w:rPr>
          <w:rFonts w:ascii="Times New Roman" w:hAnsi="Times New Roman" w:cs="Times New Roman"/>
        </w:rPr>
        <w:t xml:space="preserve"> </w:t>
      </w:r>
      <w:r w:rsidR="00CF27A7">
        <w:rPr>
          <w:rFonts w:ascii="Times New Roman" w:hAnsi="Times New Roman" w:cs="Times New Roman"/>
        </w:rPr>
        <w:t>l</w:t>
      </w:r>
      <w:r w:rsidR="003D7F62" w:rsidRPr="003D7F62">
        <w:rPr>
          <w:rFonts w:ascii="Times New Roman" w:hAnsi="Times New Roman" w:cs="Times New Roman"/>
        </w:rPr>
        <w:t xml:space="preserve">ibrary </w:t>
      </w:r>
      <w:r w:rsidR="00CF27A7">
        <w:rPr>
          <w:rFonts w:ascii="Times New Roman" w:hAnsi="Times New Roman" w:cs="Times New Roman"/>
        </w:rPr>
        <w:t>q</w:t>
      </w:r>
      <w:r w:rsidR="003D7F62" w:rsidRPr="003D7F62">
        <w:rPr>
          <w:rFonts w:ascii="Times New Roman" w:hAnsi="Times New Roman" w:cs="Times New Roman"/>
        </w:rPr>
        <w:t>uantification kit (</w:t>
      </w:r>
      <w:proofErr w:type="spellStart"/>
      <w:r w:rsidR="003D7F62" w:rsidRPr="003D7F62">
        <w:rPr>
          <w:rFonts w:ascii="Times New Roman" w:hAnsi="Times New Roman" w:cs="Times New Roman"/>
        </w:rPr>
        <w:t>KapaBiosystems</w:t>
      </w:r>
      <w:proofErr w:type="spellEnd"/>
      <w:r w:rsidR="003D7F62" w:rsidRPr="003D7F62">
        <w:rPr>
          <w:rFonts w:ascii="Times New Roman" w:hAnsi="Times New Roman" w:cs="Times New Roman"/>
        </w:rPr>
        <w:t>, #KK4854)</w:t>
      </w:r>
      <w:r w:rsidR="00CF27A7">
        <w:rPr>
          <w:rFonts w:ascii="Times New Roman" w:hAnsi="Times New Roman" w:cs="Times New Roman"/>
        </w:rPr>
        <w:t xml:space="preserve"> while a</w:t>
      </w:r>
      <w:r w:rsidR="003D7F62" w:rsidRPr="003D7F62">
        <w:rPr>
          <w:rFonts w:ascii="Times New Roman" w:hAnsi="Times New Roman" w:cs="Times New Roman"/>
        </w:rPr>
        <w:t xml:space="preserve">mplicon size was determined using the Agilent </w:t>
      </w:r>
      <w:proofErr w:type="spellStart"/>
      <w:r w:rsidR="003D7F62" w:rsidRPr="003D7F62">
        <w:rPr>
          <w:rFonts w:ascii="Times New Roman" w:hAnsi="Times New Roman" w:cs="Times New Roman"/>
        </w:rPr>
        <w:t>Bioanalyzer</w:t>
      </w:r>
      <w:proofErr w:type="spellEnd"/>
      <w:r w:rsidR="003D7F62" w:rsidRPr="003D7F62">
        <w:rPr>
          <w:rFonts w:ascii="Times New Roman" w:hAnsi="Times New Roman" w:cs="Times New Roman"/>
        </w:rPr>
        <w:t xml:space="preserve"> high-sensitivity DNA analysis kit (#5067-4626). </w:t>
      </w:r>
      <w:r w:rsidR="00F223B3">
        <w:rPr>
          <w:rFonts w:ascii="Times New Roman" w:hAnsi="Times New Roman" w:cs="Times New Roman"/>
        </w:rPr>
        <w:t xml:space="preserve"> A</w:t>
      </w:r>
      <w:r w:rsidR="00F223B3" w:rsidRPr="00F223B3">
        <w:rPr>
          <w:rFonts w:ascii="Times New Roman" w:hAnsi="Times New Roman" w:cs="Times New Roman"/>
        </w:rPr>
        <w:t xml:space="preserve">mplicon libraries </w:t>
      </w:r>
      <w:r w:rsidR="00F223B3">
        <w:rPr>
          <w:rFonts w:ascii="Times New Roman" w:hAnsi="Times New Roman" w:cs="Times New Roman"/>
        </w:rPr>
        <w:t xml:space="preserve">were sequenced on the </w:t>
      </w:r>
      <w:r w:rsidR="00F223B3" w:rsidRPr="00CF27A7">
        <w:rPr>
          <w:rFonts w:ascii="Times New Roman" w:hAnsi="Times New Roman" w:cs="Times New Roman"/>
        </w:rPr>
        <w:t>Illumina</w:t>
      </w:r>
      <w:r w:rsidR="00F223B3">
        <w:rPr>
          <w:rFonts w:ascii="Times New Roman" w:hAnsi="Times New Roman" w:cs="Times New Roman"/>
        </w:rPr>
        <w:t xml:space="preserve"> </w:t>
      </w:r>
      <w:proofErr w:type="spellStart"/>
      <w:r w:rsidR="00F223B3">
        <w:rPr>
          <w:rFonts w:ascii="Times New Roman" w:hAnsi="Times New Roman" w:cs="Times New Roman"/>
        </w:rPr>
        <w:t>Mi</w:t>
      </w:r>
      <w:r w:rsidR="009716A9">
        <w:rPr>
          <w:rFonts w:ascii="Times New Roman" w:hAnsi="Times New Roman" w:cs="Times New Roman"/>
        </w:rPr>
        <w:t>S</w:t>
      </w:r>
      <w:r w:rsidR="00F223B3">
        <w:rPr>
          <w:rFonts w:ascii="Times New Roman" w:hAnsi="Times New Roman" w:cs="Times New Roman"/>
        </w:rPr>
        <w:t>eq</w:t>
      </w:r>
      <w:proofErr w:type="spellEnd"/>
      <w:r w:rsidR="00F223B3">
        <w:rPr>
          <w:rFonts w:ascii="Times New Roman" w:hAnsi="Times New Roman" w:cs="Times New Roman"/>
        </w:rPr>
        <w:t xml:space="preserve"> platform using the</w:t>
      </w:r>
      <w:r w:rsidR="00CF27A7" w:rsidRPr="00CF27A7">
        <w:rPr>
          <w:rFonts w:ascii="Times New Roman" w:hAnsi="Times New Roman" w:cs="Times New Roman"/>
        </w:rPr>
        <w:t xml:space="preserve"> </w:t>
      </w:r>
      <w:proofErr w:type="spellStart"/>
      <w:r w:rsidR="00CF27A7" w:rsidRPr="00CF27A7">
        <w:rPr>
          <w:rFonts w:ascii="Times New Roman" w:hAnsi="Times New Roman" w:cs="Times New Roman"/>
        </w:rPr>
        <w:t>MiSeq</w:t>
      </w:r>
      <w:proofErr w:type="spellEnd"/>
      <w:r w:rsidR="00CF27A7" w:rsidRPr="00CF27A7">
        <w:rPr>
          <w:rFonts w:ascii="Times New Roman" w:hAnsi="Times New Roman" w:cs="Times New Roman"/>
        </w:rPr>
        <w:t xml:space="preserve"> Reagent 222 kit V2 (#MS-102-2003) (500 total cycles) with modifications for the primer set.</w:t>
      </w:r>
      <w:r w:rsidR="00F223B3">
        <w:rPr>
          <w:rFonts w:ascii="Times New Roman" w:hAnsi="Times New Roman" w:cs="Times New Roman"/>
        </w:rPr>
        <w:t xml:space="preserve"> </w:t>
      </w:r>
      <w:r w:rsidR="00CF27A7" w:rsidRPr="00CF27A7">
        <w:rPr>
          <w:rFonts w:ascii="Times New Roman" w:hAnsi="Times New Roman" w:cs="Times New Roman"/>
        </w:rPr>
        <w:t xml:space="preserve">Illumina’s protocol for library preparation was used for 2 </w:t>
      </w:r>
      <w:proofErr w:type="spellStart"/>
      <w:r w:rsidR="00CF27A7" w:rsidRPr="00CF27A7">
        <w:rPr>
          <w:rFonts w:ascii="Times New Roman" w:hAnsi="Times New Roman" w:cs="Times New Roman"/>
        </w:rPr>
        <w:t>nM</w:t>
      </w:r>
      <w:proofErr w:type="spellEnd"/>
      <w:r w:rsidR="00CF27A7" w:rsidRPr="00CF27A7">
        <w:rPr>
          <w:rFonts w:ascii="Times New Roman" w:hAnsi="Times New Roman" w:cs="Times New Roman"/>
        </w:rPr>
        <w:t xml:space="preserve"> libraries, with a final loading concentration of 4 </w:t>
      </w:r>
      <w:proofErr w:type="spellStart"/>
      <w:r w:rsidR="00CF27A7" w:rsidRPr="00CF27A7">
        <w:rPr>
          <w:rFonts w:ascii="Times New Roman" w:hAnsi="Times New Roman" w:cs="Times New Roman"/>
        </w:rPr>
        <w:t>pM</w:t>
      </w:r>
      <w:proofErr w:type="spellEnd"/>
      <w:r w:rsidR="00CF27A7" w:rsidRPr="00CF27A7">
        <w:rPr>
          <w:rFonts w:ascii="Times New Roman" w:hAnsi="Times New Roman" w:cs="Times New Roman"/>
        </w:rPr>
        <w:t xml:space="preserve"> spiked with 10 % </w:t>
      </w:r>
      <w:proofErr w:type="spellStart"/>
      <w:r w:rsidR="00CF27A7" w:rsidRPr="00CF27A7">
        <w:rPr>
          <w:rFonts w:ascii="Times New Roman" w:hAnsi="Times New Roman" w:cs="Times New Roman"/>
        </w:rPr>
        <w:t>PhiX</w:t>
      </w:r>
      <w:proofErr w:type="spellEnd"/>
      <w:r w:rsidR="00CF27A7" w:rsidRPr="00CF27A7">
        <w:rPr>
          <w:rFonts w:ascii="Times New Roman" w:hAnsi="Times New Roman" w:cs="Times New Roman"/>
        </w:rPr>
        <w:t xml:space="preserve"> for diversity. </w:t>
      </w:r>
      <w:r w:rsidR="00CF27A7">
        <w:rPr>
          <w:rFonts w:ascii="Times New Roman" w:hAnsi="Times New Roman" w:cs="Times New Roman"/>
        </w:rPr>
        <w:t xml:space="preserve"> </w:t>
      </w:r>
      <w:r w:rsidR="00CF27A7" w:rsidRPr="00B72707">
        <w:rPr>
          <w:rFonts w:ascii="Times New Roman" w:hAnsi="Times New Roman" w:cs="Times New Roman"/>
        </w:rPr>
        <w:t xml:space="preserve">The raw </w:t>
      </w:r>
      <w:r w:rsidR="00CF27A7">
        <w:rPr>
          <w:rFonts w:ascii="Times New Roman" w:hAnsi="Times New Roman" w:cs="Times New Roman"/>
        </w:rPr>
        <w:t>p</w:t>
      </w:r>
      <w:r w:rsidR="00CF27A7" w:rsidRPr="00CF27A7">
        <w:rPr>
          <w:rFonts w:ascii="Times New Roman" w:hAnsi="Times New Roman" w:cs="Times New Roman"/>
        </w:rPr>
        <w:t xml:space="preserve">aired-end reads </w:t>
      </w:r>
      <w:r w:rsidR="00CF27A7">
        <w:rPr>
          <w:rFonts w:ascii="Times New Roman" w:hAnsi="Times New Roman" w:cs="Times New Roman"/>
        </w:rPr>
        <w:t>of the</w:t>
      </w:r>
      <w:r w:rsidR="00CF27A7" w:rsidRPr="00CF27A7">
        <w:rPr>
          <w:rFonts w:ascii="Times New Roman" w:hAnsi="Times New Roman" w:cs="Times New Roman"/>
        </w:rPr>
        <w:t xml:space="preserve"> </w:t>
      </w:r>
      <w:r w:rsidR="00CF27A7" w:rsidRPr="00B72707">
        <w:rPr>
          <w:rFonts w:ascii="Times New Roman" w:hAnsi="Times New Roman" w:cs="Times New Roman"/>
        </w:rPr>
        <w:t xml:space="preserve">sequences </w:t>
      </w:r>
      <w:r w:rsidR="00CF27A7" w:rsidRPr="00CF27A7">
        <w:rPr>
          <w:rFonts w:ascii="Times New Roman" w:hAnsi="Times New Roman" w:cs="Times New Roman"/>
        </w:rPr>
        <w:t xml:space="preserve">for all samples </w:t>
      </w:r>
      <w:r w:rsidR="00CF27A7" w:rsidRPr="00B72707">
        <w:rPr>
          <w:rFonts w:ascii="Times New Roman" w:hAnsi="Times New Roman" w:cs="Times New Roman"/>
        </w:rPr>
        <w:t xml:space="preserve">used </w:t>
      </w:r>
      <w:r w:rsidR="0051595A">
        <w:rPr>
          <w:rFonts w:ascii="Times New Roman" w:hAnsi="Times New Roman" w:cs="Times New Roman"/>
        </w:rPr>
        <w:t>in</w:t>
      </w:r>
      <w:r w:rsidR="00CF27A7">
        <w:rPr>
          <w:rFonts w:ascii="Times New Roman" w:hAnsi="Times New Roman" w:cs="Times New Roman"/>
        </w:rPr>
        <w:t xml:space="preserve"> this study can be accessed </w:t>
      </w:r>
      <w:r w:rsidR="00CF27A7" w:rsidRPr="00CF27A7">
        <w:rPr>
          <w:rFonts w:ascii="Times New Roman" w:hAnsi="Times New Roman" w:cs="Times New Roman"/>
        </w:rPr>
        <w:t xml:space="preserve">in the Sequence Read Archive under </w:t>
      </w:r>
      <w:r w:rsidR="00CF27A7" w:rsidRPr="00890F8D">
        <w:rPr>
          <w:rFonts w:ascii="Times New Roman" w:hAnsi="Times New Roman" w:cs="Times New Roman"/>
          <w:highlight w:val="magenta"/>
        </w:rPr>
        <w:t>XXXXXXXXXXXXXX.</w:t>
      </w:r>
      <w:r w:rsidR="00CF27A7">
        <w:rPr>
          <w:rFonts w:ascii="Times New Roman" w:hAnsi="Times New Roman" w:cs="Times New Roman"/>
        </w:rPr>
        <w:t xml:space="preserve"> </w:t>
      </w:r>
    </w:p>
    <w:p w14:paraId="3B393C90" w14:textId="4832C3DA" w:rsidR="0051595A" w:rsidRDefault="00560EB9" w:rsidP="00587FE0">
      <w:pPr>
        <w:spacing w:line="480" w:lineRule="auto"/>
        <w:rPr>
          <w:rFonts w:ascii="Times New Roman" w:hAnsi="Times New Roman" w:cs="Times New Roman"/>
        </w:rPr>
      </w:pPr>
      <w:r w:rsidRPr="00B72707">
        <w:rPr>
          <w:rFonts w:ascii="Times New Roman" w:hAnsi="Times New Roman" w:cs="Times New Roman"/>
          <w:b/>
        </w:rPr>
        <w:lastRenderedPageBreak/>
        <w:t xml:space="preserve">Sequence </w:t>
      </w:r>
      <w:r w:rsidR="0035632F" w:rsidRPr="00B72707">
        <w:rPr>
          <w:rFonts w:ascii="Times New Roman" w:hAnsi="Times New Roman" w:cs="Times New Roman"/>
          <w:b/>
        </w:rPr>
        <w:t>Curation</w:t>
      </w:r>
      <w:r w:rsidR="009A4869">
        <w:rPr>
          <w:rFonts w:ascii="Times New Roman" w:hAnsi="Times New Roman" w:cs="Times New Roman"/>
          <w:b/>
        </w:rPr>
        <w:t xml:space="preserve"> and Analysis. </w:t>
      </w:r>
      <w:r w:rsidR="006648E3">
        <w:rPr>
          <w:rFonts w:ascii="Times New Roman" w:hAnsi="Times New Roman" w:cs="Times New Roman"/>
          <w:b/>
        </w:rPr>
        <w:t xml:space="preserve"> </w:t>
      </w:r>
      <w:r w:rsidR="006648E3">
        <w:rPr>
          <w:rFonts w:ascii="Times New Roman" w:hAnsi="Times New Roman" w:cs="Times New Roman"/>
        </w:rPr>
        <w:t xml:space="preserve">Raw sequences were </w:t>
      </w:r>
      <w:r w:rsidR="00F223B3">
        <w:rPr>
          <w:rFonts w:ascii="Times New Roman" w:hAnsi="Times New Roman" w:cs="Times New Roman"/>
        </w:rPr>
        <w:t>curated using the mothur</w:t>
      </w:r>
      <w:r w:rsidR="006648E3">
        <w:rPr>
          <w:rFonts w:ascii="Times New Roman" w:hAnsi="Times New Roman" w:cs="Times New Roman"/>
        </w:rPr>
        <w:t xml:space="preserve"> </w:t>
      </w:r>
      <w:r w:rsidR="00F223B3">
        <w:rPr>
          <w:rFonts w:ascii="Times New Roman" w:hAnsi="Times New Roman" w:cs="Times New Roman"/>
        </w:rPr>
        <w:t xml:space="preserve">v.1.39.0 software package </w:t>
      </w:r>
      <w:r w:rsidR="0051595A">
        <w:rPr>
          <w:rFonts w:ascii="Times New Roman" w:hAnsi="Times New Roman" w:cs="Times New Roman"/>
        </w:rPr>
        <w:fldChar w:fldCharType="begin"/>
      </w:r>
      <w:r w:rsidR="00BF4D9F">
        <w:rPr>
          <w:rFonts w:ascii="Times New Roman" w:hAnsi="Times New Roman" w:cs="Times New Roman"/>
        </w:rPr>
        <w:instrText xml:space="preserve"> ADDIN EN.CITE &lt;EndNote&gt;&lt;Cite&gt;&lt;Author&gt;Schloss&lt;/Author&gt;&lt;Year&gt;2009&lt;/Year&gt;&lt;RecNum&gt;1294&lt;/RecNum&gt;&lt;DisplayText&gt;[15]&lt;/DisplayText&gt;&lt;record&gt;&lt;rec-number&gt;1294&lt;/rec-number&gt;&lt;foreign-keys&gt;&lt;key app="EN" db-id="xw2e0x2r1rp99ue9saex0xe120vrzwevpfs9"&gt;1294&lt;/key&gt;&lt;/foreign-keys&gt;&lt;ref-type name="Journal Article"&gt;17&lt;/ref-type&gt;&lt;contributors&gt;&lt;authors&gt;&lt;author&gt;Schloss, Patrick D.&lt;/author&gt;&lt;author&gt;Westcott, Sarah L.&lt;/author&gt;&lt;author&gt;Ryabin, Thomas&lt;/author&gt;&lt;author&gt;Hall, Justine R.&lt;/author&gt;&lt;author&gt;Hartmann, Martin&lt;/author&gt;&lt;author&gt;Hollister, Emily B.&lt;/author&gt;&lt;author&gt;Lesniewski, Ryan A.&lt;/author&gt;&lt;author&gt;Oakley, Brian B.&lt;/author&gt;&lt;author&gt;Parks, Donovan H.&lt;/author&gt;&lt;author&gt;Robinson, Courtney J.&lt;/author&gt;&lt;author&gt;Sahl, Jason W.&lt;/author&gt;&lt;author&gt;Stres, Blaz&lt;/author&gt;&lt;author&gt;Thallinger, Gerhard G.&lt;/author&gt;&lt;author&gt;Van Horn, David J.&lt;/author&gt;&lt;author&gt;Weber, Carolyn F.&lt;/author&gt;&lt;/authors&gt;&lt;/contributors&gt;&lt;titles&gt;&lt;title&gt;Introducing mothur: Open-Source, Platform-Independent, Community-Supported Software for Describing and Comparing Microbial Communities&lt;/title&gt;&lt;secondary-title&gt;Applied and Environmental Microbiology&lt;/secondary-title&gt;&lt;/titles&gt;&lt;periodical&gt;&lt;full-title&gt;Applied and environmental microbiology&lt;/full-title&gt;&lt;/periodical&gt;&lt;pages&gt;7537-7541&lt;/pages&gt;&lt;volume&gt;75&lt;/volume&gt;&lt;number&gt;23&lt;/number&gt;&lt;dates&gt;&lt;year&gt;2009&lt;/year&gt;&lt;pub-dates&gt;&lt;date&gt;December 1, 2009&lt;/date&gt;&lt;/pub-dates&gt;&lt;/dates&gt;&lt;urls&gt;&lt;related-urls&gt;&lt;url&gt;http://aem.asm.org/content/75/23/7537.abstract&lt;/url&gt;&lt;/related-urls&gt;&lt;/urls&gt;&lt;electronic-resource-num&gt;10.1128/aem.01541-09&lt;/electronic-resource-num&gt;&lt;/record&gt;&lt;/Cite&gt;&lt;/EndNote&gt;</w:instrText>
      </w:r>
      <w:r w:rsidR="0051595A">
        <w:rPr>
          <w:rFonts w:ascii="Times New Roman" w:hAnsi="Times New Roman" w:cs="Times New Roman"/>
        </w:rPr>
        <w:fldChar w:fldCharType="separate"/>
      </w:r>
      <w:r w:rsidR="00BF4D9F">
        <w:rPr>
          <w:rFonts w:ascii="Times New Roman" w:hAnsi="Times New Roman" w:cs="Times New Roman"/>
          <w:noProof/>
        </w:rPr>
        <w:t>[</w:t>
      </w:r>
      <w:hyperlink w:anchor="_ENREF_15" w:tooltip="Schloss, 2009 #1294" w:history="1">
        <w:r w:rsidR="00111967">
          <w:rPr>
            <w:rFonts w:ascii="Times New Roman" w:hAnsi="Times New Roman" w:cs="Times New Roman"/>
            <w:noProof/>
          </w:rPr>
          <w:t>15</w:t>
        </w:r>
      </w:hyperlink>
      <w:r w:rsidR="00BF4D9F">
        <w:rPr>
          <w:rFonts w:ascii="Times New Roman" w:hAnsi="Times New Roman" w:cs="Times New Roman"/>
          <w:noProof/>
        </w:rPr>
        <w:t>]</w:t>
      </w:r>
      <w:r w:rsidR="0051595A">
        <w:rPr>
          <w:rFonts w:ascii="Times New Roman" w:hAnsi="Times New Roman" w:cs="Times New Roman"/>
        </w:rPr>
        <w:fldChar w:fldCharType="end"/>
      </w:r>
      <w:r w:rsidR="0051595A">
        <w:rPr>
          <w:rFonts w:ascii="Times New Roman" w:hAnsi="Times New Roman" w:cs="Times New Roman"/>
        </w:rPr>
        <w:t xml:space="preserve"> </w:t>
      </w:r>
      <w:r w:rsidR="00F223B3">
        <w:rPr>
          <w:rFonts w:ascii="Times New Roman" w:hAnsi="Times New Roman" w:cs="Times New Roman"/>
        </w:rPr>
        <w:t xml:space="preserve">following the </w:t>
      </w:r>
      <w:r w:rsidR="0051595A" w:rsidRPr="00CF27A7">
        <w:rPr>
          <w:rFonts w:ascii="Times New Roman" w:hAnsi="Times New Roman" w:cs="Times New Roman"/>
        </w:rPr>
        <w:t>Illumina</w:t>
      </w:r>
      <w:r w:rsidR="009716A9">
        <w:rPr>
          <w:rFonts w:ascii="Times New Roman" w:hAnsi="Times New Roman" w:cs="Times New Roman"/>
        </w:rPr>
        <w:t xml:space="preserve"> </w:t>
      </w:r>
      <w:proofErr w:type="spellStart"/>
      <w:r w:rsidR="009716A9">
        <w:rPr>
          <w:rFonts w:ascii="Times New Roman" w:hAnsi="Times New Roman" w:cs="Times New Roman"/>
        </w:rPr>
        <w:t>MiS</w:t>
      </w:r>
      <w:r w:rsidR="0051595A">
        <w:rPr>
          <w:rFonts w:ascii="Times New Roman" w:hAnsi="Times New Roman" w:cs="Times New Roman"/>
        </w:rPr>
        <w:t>eq</w:t>
      </w:r>
      <w:proofErr w:type="spellEnd"/>
      <w:r w:rsidR="0051595A">
        <w:rPr>
          <w:rFonts w:ascii="Times New Roman" w:hAnsi="Times New Roman" w:cs="Times New Roman"/>
        </w:rPr>
        <w:t xml:space="preserve"> </w:t>
      </w:r>
      <w:r w:rsidR="00F223B3">
        <w:rPr>
          <w:rFonts w:ascii="Times New Roman" w:hAnsi="Times New Roman" w:cs="Times New Roman"/>
        </w:rPr>
        <w:t>SOP</w:t>
      </w:r>
      <w:r w:rsidR="006648E3">
        <w:rPr>
          <w:rFonts w:ascii="Times New Roman" w:hAnsi="Times New Roman" w:cs="Times New Roman"/>
        </w:rPr>
        <w:t xml:space="preserve">. </w:t>
      </w:r>
      <w:r w:rsidR="0051595A">
        <w:rPr>
          <w:rFonts w:ascii="Times New Roman" w:hAnsi="Times New Roman" w:cs="Times New Roman"/>
        </w:rPr>
        <w:t xml:space="preserve">Briefly, paired end reads were assembled into </w:t>
      </w:r>
      <w:proofErr w:type="spellStart"/>
      <w:r w:rsidR="0051595A">
        <w:rPr>
          <w:rFonts w:ascii="Times New Roman" w:hAnsi="Times New Roman" w:cs="Times New Roman"/>
        </w:rPr>
        <w:t>contigs</w:t>
      </w:r>
      <w:proofErr w:type="spellEnd"/>
      <w:r w:rsidR="0051595A">
        <w:rPr>
          <w:rFonts w:ascii="Times New Roman" w:hAnsi="Times New Roman" w:cs="Times New Roman"/>
        </w:rPr>
        <w:t xml:space="preserve"> and aligned to the</w:t>
      </w:r>
      <w:r w:rsidR="009A4869">
        <w:rPr>
          <w:rFonts w:ascii="Times New Roman" w:hAnsi="Times New Roman" w:cs="Times New Roman"/>
        </w:rPr>
        <w:t xml:space="preserve"> V4 region using the</w:t>
      </w:r>
      <w:r w:rsidR="0051595A">
        <w:rPr>
          <w:rFonts w:ascii="Times New Roman" w:hAnsi="Times New Roman" w:cs="Times New Roman"/>
        </w:rPr>
        <w:t xml:space="preserve"> SLIVA 16S </w:t>
      </w:r>
      <w:proofErr w:type="spellStart"/>
      <w:r w:rsidR="0051595A">
        <w:rPr>
          <w:rFonts w:ascii="Times New Roman" w:hAnsi="Times New Roman" w:cs="Times New Roman"/>
        </w:rPr>
        <w:t>rRNA</w:t>
      </w:r>
      <w:proofErr w:type="spellEnd"/>
      <w:r w:rsidR="0051595A">
        <w:rPr>
          <w:rFonts w:ascii="Times New Roman" w:hAnsi="Times New Roman" w:cs="Times New Roman"/>
        </w:rPr>
        <w:t xml:space="preserve"> sequence database</w:t>
      </w:r>
      <w:r w:rsidR="009716A9">
        <w:rPr>
          <w:rFonts w:ascii="Times New Roman" w:hAnsi="Times New Roman" w:cs="Times New Roman"/>
        </w:rPr>
        <w:t xml:space="preserve"> (release v128)</w:t>
      </w:r>
      <w:r w:rsidR="0051595A">
        <w:rPr>
          <w:rFonts w:ascii="Times New Roman" w:hAnsi="Times New Roman" w:cs="Times New Roman"/>
        </w:rPr>
        <w:t xml:space="preserve"> </w:t>
      </w:r>
      <w:r w:rsidR="0051595A">
        <w:rPr>
          <w:rFonts w:ascii="Times New Roman" w:hAnsi="Times New Roman" w:cs="Times New Roman"/>
        </w:rPr>
        <w:fldChar w:fldCharType="begin"/>
      </w:r>
      <w:r w:rsidR="00BF4D9F">
        <w:rPr>
          <w:rFonts w:ascii="Times New Roman" w:hAnsi="Times New Roman" w:cs="Times New Roman"/>
        </w:rPr>
        <w:instrText xml:space="preserve"> ADDIN EN.CITE &lt;EndNote&gt;&lt;Cite&gt;&lt;Author&gt;Quast&lt;/Author&gt;&lt;Year&gt;2013&lt;/Year&gt;&lt;RecNum&gt;1297&lt;/RecNum&gt;&lt;DisplayText&gt;[16]&lt;/DisplayText&gt;&lt;record&gt;&lt;rec-number&gt;1297&lt;/rec-number&gt;&lt;foreign-keys&gt;&lt;key app="EN" db-id="xw2e0x2r1rp99ue9saex0xe120vrzwevpfs9"&gt;1297&lt;/key&gt;&lt;/foreign-keys&gt;&lt;ref-type name="Journal Article"&gt;17&lt;/ref-type&gt;&lt;contributors&gt;&lt;authors&gt;&lt;author&gt;Quast, Christian&lt;/author&gt;&lt;author&gt;Pruesse, Elmar&lt;/author&gt;&lt;author&gt;Yilmaz, Pelin&lt;/author&gt;&lt;author&gt;Gerken, Jan&lt;/author&gt;&lt;author&gt;Schweer, Timmy&lt;/author&gt;&lt;author&gt;Yarza, Pablo&lt;/author&gt;&lt;author&gt;Peplies, Jörg&lt;/author&gt;&lt;author&gt;Glöckner, Frank Oliver&lt;/author&gt;&lt;/authors&gt;&lt;/contributors&gt;&lt;titles&gt;&lt;title&gt;The SILVA ribosomal RNA gene database project: improved data processing and web-based tools&lt;/title&gt;&lt;secondary-title&gt;Nucleic Acids Research&lt;/secondary-title&gt;&lt;/titles&gt;&lt;periodical&gt;&lt;full-title&gt;Nucleic Acids Research&lt;/full-title&gt;&lt;/periodical&gt;&lt;pages&gt;D590-D596&lt;/pages&gt;&lt;volume&gt;41&lt;/volume&gt;&lt;number&gt;D1&lt;/number&gt;&lt;dates&gt;&lt;year&gt;2013&lt;/year&gt;&lt;/dates&gt;&lt;isbn&gt;0305-1048&lt;/isbn&gt;&lt;urls&gt;&lt;related-urls&gt;&lt;url&gt;http://dx.doi.org/10.1093/nar/gks1219&lt;/url&gt;&lt;/related-urls&gt;&lt;/urls&gt;&lt;electronic-resource-num&gt;10.1093/nar/gks1219&lt;/electronic-resource-num&gt;&lt;/record&gt;&lt;/Cite&gt;&lt;/EndNote&gt;</w:instrText>
      </w:r>
      <w:r w:rsidR="0051595A">
        <w:rPr>
          <w:rFonts w:ascii="Times New Roman" w:hAnsi="Times New Roman" w:cs="Times New Roman"/>
        </w:rPr>
        <w:fldChar w:fldCharType="separate"/>
      </w:r>
      <w:r w:rsidR="00BF4D9F">
        <w:rPr>
          <w:rFonts w:ascii="Times New Roman" w:hAnsi="Times New Roman" w:cs="Times New Roman"/>
          <w:noProof/>
        </w:rPr>
        <w:t>[</w:t>
      </w:r>
      <w:hyperlink w:anchor="_ENREF_16" w:tooltip="Quast, 2013 #1297" w:history="1">
        <w:r w:rsidR="00111967">
          <w:rPr>
            <w:rFonts w:ascii="Times New Roman" w:hAnsi="Times New Roman" w:cs="Times New Roman"/>
            <w:noProof/>
          </w:rPr>
          <w:t>16</w:t>
        </w:r>
      </w:hyperlink>
      <w:r w:rsidR="00BF4D9F">
        <w:rPr>
          <w:rFonts w:ascii="Times New Roman" w:hAnsi="Times New Roman" w:cs="Times New Roman"/>
          <w:noProof/>
        </w:rPr>
        <w:t>]</w:t>
      </w:r>
      <w:r w:rsidR="0051595A">
        <w:rPr>
          <w:rFonts w:ascii="Times New Roman" w:hAnsi="Times New Roman" w:cs="Times New Roman"/>
        </w:rPr>
        <w:fldChar w:fldCharType="end"/>
      </w:r>
      <w:r w:rsidR="0051595A">
        <w:rPr>
          <w:rFonts w:ascii="Times New Roman" w:hAnsi="Times New Roman" w:cs="Times New Roman"/>
        </w:rPr>
        <w:t xml:space="preserve">, any sequences that failed to align were removed; sequences that were flagged as possible chimeras by UCHIME were also removed </w:t>
      </w:r>
      <w:r w:rsidR="0051595A">
        <w:rPr>
          <w:rFonts w:ascii="Times New Roman" w:hAnsi="Times New Roman" w:cs="Times New Roman"/>
        </w:rPr>
        <w:fldChar w:fldCharType="begin"/>
      </w:r>
      <w:r w:rsidR="00BF4D9F">
        <w:rPr>
          <w:rFonts w:ascii="Times New Roman" w:hAnsi="Times New Roman" w:cs="Times New Roman"/>
        </w:rPr>
        <w:instrText xml:space="preserve"> ADDIN EN.CITE &lt;EndNote&gt;&lt;Cite&gt;&lt;Author&gt;Edgar&lt;/Author&gt;&lt;Year&gt;2011&lt;/Year&gt;&lt;RecNum&gt;1296&lt;/RecNum&gt;&lt;DisplayText&gt;[17]&lt;/DisplayText&gt;&lt;record&gt;&lt;rec-number&gt;1296&lt;/rec-number&gt;&lt;foreign-keys&gt;&lt;key app="EN" db-id="xw2e0x2r1rp99ue9saex0xe120vrzwevpfs9"&gt;1296&lt;/key&gt;&lt;/foreign-keys&gt;&lt;ref-type name="Journal Article"&gt;17&lt;/ref-type&gt;&lt;contributors&gt;&lt;authors&gt;&lt;author&gt;Edgar, Robert C.&lt;/author&gt;&lt;author&gt;Haas, Brian J.&lt;/author&gt;&lt;author&gt;Clemente, Jose C.&lt;/author&gt;&lt;author&gt;Quince, Christopher&lt;/author&gt;&lt;author&gt;Knight, Rob&lt;/author&gt;&lt;/authors&gt;&lt;/contributors&gt;&lt;titles&gt;&lt;title&gt;UCHIME improves sensitivity and speed of chimera detection&lt;/title&gt;&lt;secondary-title&gt;Bioinformatics&lt;/secondary-title&gt;&lt;/titles&gt;&lt;periodical&gt;&lt;full-title&gt;Bioinformatics&lt;/full-title&gt;&lt;/periodical&gt;&lt;pages&gt;2194-2200&lt;/pages&gt;&lt;volume&gt;27&lt;/volume&gt;&lt;number&gt;16&lt;/number&gt;&lt;dates&gt;&lt;year&gt;2011&lt;/year&gt;&lt;/dates&gt;&lt;isbn&gt;1367-4803&lt;/isbn&gt;&lt;urls&gt;&lt;related-urls&gt;&lt;url&gt;http://dx.doi.org/10.1093/bioinformatics/btr381&lt;/url&gt;&lt;/related-urls&gt;&lt;/urls&gt;&lt;electronic-resource-num&gt;10.1093/bioinformatics/btr381&lt;/electronic-resource-num&gt;&lt;/record&gt;&lt;/Cite&gt;&lt;/EndNote&gt;</w:instrText>
      </w:r>
      <w:r w:rsidR="0051595A">
        <w:rPr>
          <w:rFonts w:ascii="Times New Roman" w:hAnsi="Times New Roman" w:cs="Times New Roman"/>
        </w:rPr>
        <w:fldChar w:fldCharType="separate"/>
      </w:r>
      <w:r w:rsidR="00BF4D9F">
        <w:rPr>
          <w:rFonts w:ascii="Times New Roman" w:hAnsi="Times New Roman" w:cs="Times New Roman"/>
          <w:noProof/>
        </w:rPr>
        <w:t>[</w:t>
      </w:r>
      <w:hyperlink w:anchor="_ENREF_17" w:tooltip="Edgar, 2011 #1296" w:history="1">
        <w:r w:rsidR="00111967">
          <w:rPr>
            <w:rFonts w:ascii="Times New Roman" w:hAnsi="Times New Roman" w:cs="Times New Roman"/>
            <w:noProof/>
          </w:rPr>
          <w:t>17</w:t>
        </w:r>
      </w:hyperlink>
      <w:r w:rsidR="00BF4D9F">
        <w:rPr>
          <w:rFonts w:ascii="Times New Roman" w:hAnsi="Times New Roman" w:cs="Times New Roman"/>
          <w:noProof/>
        </w:rPr>
        <w:t>]</w:t>
      </w:r>
      <w:r w:rsidR="0051595A">
        <w:rPr>
          <w:rFonts w:ascii="Times New Roman" w:hAnsi="Times New Roman" w:cs="Times New Roman"/>
        </w:rPr>
        <w:fldChar w:fldCharType="end"/>
      </w:r>
      <w:r w:rsidR="0051595A">
        <w:rPr>
          <w:rFonts w:ascii="Times New Roman" w:hAnsi="Times New Roman" w:cs="Times New Roman"/>
        </w:rPr>
        <w:t xml:space="preserve">.  </w:t>
      </w:r>
      <w:r w:rsidR="009A4869">
        <w:rPr>
          <w:rFonts w:ascii="Times New Roman" w:hAnsi="Times New Roman" w:cs="Times New Roman"/>
        </w:rPr>
        <w:t>Sequences were classified</w:t>
      </w:r>
      <w:r w:rsidR="0051595A">
        <w:rPr>
          <w:rFonts w:ascii="Times New Roman" w:hAnsi="Times New Roman" w:cs="Times New Roman"/>
        </w:rPr>
        <w:t xml:space="preserve"> </w:t>
      </w:r>
      <w:r w:rsidR="003375C7">
        <w:rPr>
          <w:rFonts w:ascii="Times New Roman" w:hAnsi="Times New Roman" w:cs="Times New Roman"/>
        </w:rPr>
        <w:t>with a</w:t>
      </w:r>
      <w:r w:rsidR="009A4869">
        <w:rPr>
          <w:rFonts w:ascii="Times New Roman" w:hAnsi="Times New Roman" w:cs="Times New Roman"/>
        </w:rPr>
        <w:t xml:space="preserve"> naïve Bayesian </w:t>
      </w:r>
      <w:r w:rsidR="003375C7">
        <w:rPr>
          <w:rFonts w:ascii="Times New Roman" w:hAnsi="Times New Roman" w:cs="Times New Roman"/>
        </w:rPr>
        <w:t xml:space="preserve">classifier </w:t>
      </w:r>
      <w:r w:rsidR="003375C7">
        <w:rPr>
          <w:rFonts w:ascii="Times New Roman" w:hAnsi="Times New Roman" w:cs="Times New Roman"/>
        </w:rPr>
        <w:fldChar w:fldCharType="begin"/>
      </w:r>
      <w:r w:rsidR="00BF4D9F">
        <w:rPr>
          <w:rFonts w:ascii="Times New Roman" w:hAnsi="Times New Roman" w:cs="Times New Roman"/>
        </w:rPr>
        <w:instrText xml:space="preserve"> ADDIN EN.CITE &lt;EndNote&gt;&lt;Cite&gt;&lt;Author&gt;Wang&lt;/Author&gt;&lt;Year&gt;2007&lt;/Year&gt;&lt;RecNum&gt;1299&lt;/RecNum&gt;&lt;DisplayText&gt;[18]&lt;/DisplayText&gt;&lt;record&gt;&lt;rec-number&gt;1299&lt;/rec-number&gt;&lt;foreign-keys&gt;&lt;key app="EN" db-id="xw2e0x2r1rp99ue9saex0xe120vrzwevpfs9"&gt;1299&lt;/key&gt;&lt;/foreign-keys&gt;&lt;ref-type name="Journal Article"&gt;17&lt;/ref-type&gt;&lt;contributors&gt;&lt;authors&gt;&lt;author&gt;Wang, Q.&lt;/author&gt;&lt;author&gt;Garrity, G. M.&lt;/author&gt;&lt;author&gt;Tiedje, J. M.&lt;/author&gt;&lt;author&gt;Cole, J. R.&lt;/author&gt;&lt;/authors&gt;&lt;/contributors&gt;&lt;auth-address&gt;Center for Microbial Ecology, Michigan State University, East Lansing, MI 48824, USA.&lt;/auth-address&gt;&lt;titles&gt;&lt;title&gt;Naive Bayesian classifier for rapid assignment of rRNA sequences into the new bacterial taxonomy&lt;/title&gt;&lt;secondary-title&gt;Appl Environ Microbiol&lt;/secondary-title&gt;&lt;alt-title&gt;Applied and environmental microbiology&lt;/alt-title&gt;&lt;/titles&gt;&lt;periodical&gt;&lt;full-title&gt;Appl Environ Microbiol&lt;/full-title&gt;&lt;/periodical&gt;&lt;alt-periodical&gt;&lt;full-title&gt;Applied and environmental microbiology&lt;/full-title&gt;&lt;/alt-periodical&gt;&lt;pages&gt;5261-7&lt;/pages&gt;&lt;volume&gt;73&lt;/volume&gt;&lt;number&gt;16&lt;/number&gt;&lt;edition&gt;2007/06/26&lt;/edition&gt;&lt;keywords&gt;&lt;keyword&gt;Algorithms&lt;/keyword&gt;&lt;keyword&gt;Bacteria/ classification/ genetics&lt;/keyword&gt;&lt;keyword&gt;Bayes Theorem&lt;/keyword&gt;&lt;keyword&gt;Classification/methods&lt;/keyword&gt;&lt;keyword&gt;Databases, Nucleic Acid&lt;/keyword&gt;&lt;keyword&gt;Phylogeny&lt;/keyword&gt;&lt;keyword&gt;RNA, Ribosomal/ genetics&lt;/keyword&gt;&lt;keyword&gt;RNA, Ribosomal, 16S/genetics&lt;/keyword&gt;&lt;/keywords&gt;&lt;dates&gt;&lt;year&gt;2007&lt;/year&gt;&lt;pub-dates&gt;&lt;date&gt;Aug&lt;/date&gt;&lt;/pub-dates&gt;&lt;/dates&gt;&lt;isbn&gt;0099-2240 (Print)&amp;#xD;0099-2240 (Linking)&lt;/isbn&gt;&lt;accession-num&gt;17586664&lt;/accession-num&gt;&lt;urls&gt;&lt;/urls&gt;&lt;custom2&gt;PMC1950982&lt;/custom2&gt;&lt;electronic-resource-num&gt;10.1128/aem.00062-07&lt;/electronic-resource-num&gt;&lt;remote-database-provider&gt;NLM&lt;/remote-database-provider&gt;&lt;language&gt;eng&lt;/language&gt;&lt;/record&gt;&lt;/Cite&gt;&lt;/EndNote&gt;</w:instrText>
      </w:r>
      <w:r w:rsidR="003375C7">
        <w:rPr>
          <w:rFonts w:ascii="Times New Roman" w:hAnsi="Times New Roman" w:cs="Times New Roman"/>
        </w:rPr>
        <w:fldChar w:fldCharType="separate"/>
      </w:r>
      <w:r w:rsidR="00BF4D9F">
        <w:rPr>
          <w:rFonts w:ascii="Times New Roman" w:hAnsi="Times New Roman" w:cs="Times New Roman"/>
          <w:noProof/>
        </w:rPr>
        <w:t>[</w:t>
      </w:r>
      <w:hyperlink w:anchor="_ENREF_18" w:tooltip="Wang, 2007 #1299" w:history="1">
        <w:r w:rsidR="00111967">
          <w:rPr>
            <w:rFonts w:ascii="Times New Roman" w:hAnsi="Times New Roman" w:cs="Times New Roman"/>
            <w:noProof/>
          </w:rPr>
          <w:t>18</w:t>
        </w:r>
      </w:hyperlink>
      <w:r w:rsidR="00BF4D9F">
        <w:rPr>
          <w:rFonts w:ascii="Times New Roman" w:hAnsi="Times New Roman" w:cs="Times New Roman"/>
          <w:noProof/>
        </w:rPr>
        <w:t>]</w:t>
      </w:r>
      <w:r w:rsidR="003375C7">
        <w:rPr>
          <w:rFonts w:ascii="Times New Roman" w:hAnsi="Times New Roman" w:cs="Times New Roman"/>
        </w:rPr>
        <w:fldChar w:fldCharType="end"/>
      </w:r>
      <w:r w:rsidR="003375C7">
        <w:rPr>
          <w:rFonts w:ascii="Times New Roman" w:hAnsi="Times New Roman" w:cs="Times New Roman"/>
        </w:rPr>
        <w:t xml:space="preserve"> </w:t>
      </w:r>
      <w:r w:rsidR="009A4869">
        <w:rPr>
          <w:rFonts w:ascii="Times New Roman" w:hAnsi="Times New Roman" w:cs="Times New Roman"/>
        </w:rPr>
        <w:t>using t</w:t>
      </w:r>
      <w:r w:rsidR="003375C7">
        <w:rPr>
          <w:rFonts w:ascii="Times New Roman" w:hAnsi="Times New Roman" w:cs="Times New Roman"/>
        </w:rPr>
        <w:t xml:space="preserve">he Ribosomal Database Project (RDP) and clustered in to Operational Taxonomic Units (OTUs) using a 97% similarity cutoff with the </w:t>
      </w:r>
      <w:proofErr w:type="spellStart"/>
      <w:r w:rsidR="003375C7">
        <w:rPr>
          <w:rFonts w:ascii="Times New Roman" w:hAnsi="Times New Roman" w:cs="Times New Roman"/>
        </w:rPr>
        <w:t>Opticlust</w:t>
      </w:r>
      <w:proofErr w:type="spellEnd"/>
      <w:r w:rsidR="003375C7">
        <w:rPr>
          <w:rFonts w:ascii="Times New Roman" w:hAnsi="Times New Roman" w:cs="Times New Roman"/>
        </w:rPr>
        <w:t xml:space="preserve"> clustering algorithm </w:t>
      </w:r>
      <w:r w:rsidR="003375C7">
        <w:rPr>
          <w:rFonts w:ascii="Times New Roman" w:hAnsi="Times New Roman" w:cs="Times New Roman"/>
        </w:rPr>
        <w:fldChar w:fldCharType="begin"/>
      </w:r>
      <w:r w:rsidR="00BF4D9F">
        <w:rPr>
          <w:rFonts w:ascii="Times New Roman" w:hAnsi="Times New Roman" w:cs="Times New Roman"/>
        </w:rPr>
        <w:instrText xml:space="preserve"> ADDIN EN.CITE &lt;EndNote&gt;&lt;Cite&gt;&lt;Author&gt;Westcott&lt;/Author&gt;&lt;Year&gt;2017&lt;/Year&gt;&lt;RecNum&gt;1298&lt;/RecNum&gt;&lt;DisplayText&gt;[19]&lt;/DisplayText&gt;&lt;record&gt;&lt;rec-number&gt;1298&lt;/rec-number&gt;&lt;foreign-keys&gt;&lt;key app="EN" db-id="xw2e0x2r1rp99ue9saex0xe120vrzwevpfs9"&gt;1298&lt;/key&gt;&lt;/foreign-keys&gt;&lt;ref-type name="Journal Article"&gt;17&lt;/ref-type&gt;&lt;contributors&gt;&lt;authors&gt;&lt;author&gt;Westcott, Sarah L.&lt;/author&gt;&lt;author&gt;Schloss, Patrick D.&lt;/author&gt;&lt;/authors&gt;&lt;/contributors&gt;&lt;titles&gt;&lt;title&gt;OptiClust, an Improved Method for Assigning Amplicon-Based Sequence Data to Operational Taxonomic Units&lt;/title&gt;&lt;secondary-title&gt;mSphere&lt;/secondary-title&gt;&lt;/titles&gt;&lt;periodical&gt;&lt;full-title&gt;mSphere&lt;/full-title&gt;&lt;/periodical&gt;&lt;volume&gt;2&lt;/volume&gt;&lt;number&gt;2&lt;/number&gt;&lt;dates&gt;&lt;year&gt;2017&lt;/year&gt;&lt;/dates&gt;&lt;urls&gt;&lt;/urls&gt;&lt;electronic-resource-num&gt;10.1128/mSphereDirect.00073-17&lt;/electronic-resource-num&gt;&lt;/record&gt;&lt;/Cite&gt;&lt;/EndNote&gt;</w:instrText>
      </w:r>
      <w:r w:rsidR="003375C7">
        <w:rPr>
          <w:rFonts w:ascii="Times New Roman" w:hAnsi="Times New Roman" w:cs="Times New Roman"/>
        </w:rPr>
        <w:fldChar w:fldCharType="separate"/>
      </w:r>
      <w:r w:rsidR="00BF4D9F">
        <w:rPr>
          <w:rFonts w:ascii="Times New Roman" w:hAnsi="Times New Roman" w:cs="Times New Roman"/>
          <w:noProof/>
        </w:rPr>
        <w:t>[</w:t>
      </w:r>
      <w:hyperlink w:anchor="_ENREF_19" w:tooltip="Westcott, 2017 #1298" w:history="1">
        <w:r w:rsidR="00111967">
          <w:rPr>
            <w:rFonts w:ascii="Times New Roman" w:hAnsi="Times New Roman" w:cs="Times New Roman"/>
            <w:noProof/>
          </w:rPr>
          <w:t>19</w:t>
        </w:r>
      </w:hyperlink>
      <w:r w:rsidR="00BF4D9F">
        <w:rPr>
          <w:rFonts w:ascii="Times New Roman" w:hAnsi="Times New Roman" w:cs="Times New Roman"/>
          <w:noProof/>
        </w:rPr>
        <w:t>]</w:t>
      </w:r>
      <w:r w:rsidR="003375C7">
        <w:rPr>
          <w:rFonts w:ascii="Times New Roman" w:hAnsi="Times New Roman" w:cs="Times New Roman"/>
        </w:rPr>
        <w:fldChar w:fldCharType="end"/>
      </w:r>
      <w:r w:rsidR="003375C7">
        <w:rPr>
          <w:rFonts w:ascii="Times New Roman" w:hAnsi="Times New Roman" w:cs="Times New Roman"/>
        </w:rPr>
        <w:t xml:space="preserve">. </w:t>
      </w:r>
      <w:r w:rsidR="009A4869">
        <w:rPr>
          <w:rFonts w:ascii="Times New Roman" w:hAnsi="Times New Roman" w:cs="Times New Roman"/>
        </w:rPr>
        <w:t xml:space="preserve"> </w:t>
      </w:r>
    </w:p>
    <w:p w14:paraId="163AC0CD" w14:textId="1E69DEDC" w:rsidR="00560EB9" w:rsidRDefault="009716A9" w:rsidP="00587FE0">
      <w:pPr>
        <w:spacing w:line="480" w:lineRule="auto"/>
        <w:rPr>
          <w:rFonts w:ascii="Times New Roman" w:hAnsi="Times New Roman" w:cs="Times New Roman"/>
        </w:rPr>
      </w:pPr>
      <w:r>
        <w:rPr>
          <w:rFonts w:ascii="Times New Roman" w:hAnsi="Times New Roman" w:cs="Times New Roman"/>
        </w:rPr>
        <w:t>To reduce erroneous signal, the shared file was</w:t>
      </w:r>
      <w:r w:rsidR="0051595A">
        <w:rPr>
          <w:rFonts w:ascii="Times New Roman" w:hAnsi="Times New Roman" w:cs="Times New Roman"/>
        </w:rPr>
        <w:t xml:space="preserve"> filtered to remove any OTU that was in less than three samples</w:t>
      </w:r>
      <w:r>
        <w:rPr>
          <w:rFonts w:ascii="Times New Roman" w:hAnsi="Times New Roman" w:cs="Times New Roman"/>
        </w:rPr>
        <w:t xml:space="preserve"> across the entire data set. </w:t>
      </w:r>
      <w:r w:rsidR="0051595A">
        <w:rPr>
          <w:rFonts w:ascii="Times New Roman" w:hAnsi="Times New Roman" w:cs="Times New Roman"/>
        </w:rPr>
        <w:t>The number of sequences in each sample was</w:t>
      </w:r>
      <w:r w:rsidR="003375C7">
        <w:rPr>
          <w:rFonts w:ascii="Times New Roman" w:hAnsi="Times New Roman" w:cs="Times New Roman"/>
        </w:rPr>
        <w:t xml:space="preserve"> then</w:t>
      </w:r>
      <w:r w:rsidR="0051595A">
        <w:rPr>
          <w:rFonts w:ascii="Times New Roman" w:hAnsi="Times New Roman" w:cs="Times New Roman"/>
        </w:rPr>
        <w:t xml:space="preserve"> rarefied to 10,000 sequences to minimi</w:t>
      </w:r>
      <w:r w:rsidR="003375C7">
        <w:rPr>
          <w:rFonts w:ascii="Times New Roman" w:hAnsi="Times New Roman" w:cs="Times New Roman"/>
        </w:rPr>
        <w:t xml:space="preserve">ze bias due to uneven sampling. The mothur implementation of </w:t>
      </w:r>
      <w:proofErr w:type="spellStart"/>
      <w:r w:rsidR="003375C7">
        <w:rPr>
          <w:rFonts w:ascii="Times New Roman" w:hAnsi="Times New Roman" w:cs="Times New Roman"/>
        </w:rPr>
        <w:t>LefSe</w:t>
      </w:r>
      <w:proofErr w:type="spellEnd"/>
      <w:r w:rsidR="003375C7">
        <w:rPr>
          <w:rFonts w:ascii="Times New Roman" w:hAnsi="Times New Roman" w:cs="Times New Roman"/>
        </w:rPr>
        <w:t xml:space="preserve"> (linear discriminant analysis effect size) was used to determine OTUs that differentiated IgG positive verses negative mice </w:t>
      </w:r>
      <w:r w:rsidR="003375C7">
        <w:rPr>
          <w:rFonts w:ascii="Times New Roman" w:hAnsi="Times New Roman" w:cs="Times New Roman"/>
        </w:rPr>
        <w:fldChar w:fldCharType="begin"/>
      </w:r>
      <w:r w:rsidR="00BF4D9F">
        <w:rPr>
          <w:rFonts w:ascii="Times New Roman" w:hAnsi="Times New Roman" w:cs="Times New Roman"/>
        </w:rPr>
        <w:instrText xml:space="preserve"> ADDIN EN.CITE &lt;EndNote&gt;&lt;Cite&gt;&lt;Author&gt;Segata&lt;/Author&gt;&lt;Year&gt;2011&lt;/Year&gt;&lt;RecNum&gt;1292&lt;/RecNum&gt;&lt;DisplayText&gt;[20]&lt;/DisplayText&gt;&lt;record&gt;&lt;rec-number&gt;1292&lt;/rec-number&gt;&lt;foreign-keys&gt;&lt;key app="EN" db-id="xw2e0x2r1rp99ue9saex0xe120vrzwevpfs9"&gt;1292&lt;/key&gt;&lt;/foreign-keys&gt;&lt;ref-type name="Journal Article"&gt;17&lt;/ref-type&gt;&lt;contributors&gt;&lt;authors&gt;&lt;author&gt;Segata, Nicola&lt;/author&gt;&lt;author&gt;Izard, Jacques&lt;/author&gt;&lt;author&gt;Waldron, Levi&lt;/author&gt;&lt;author&gt;Gevers, Dirk&lt;/author&gt;&lt;author&gt;Miropolsky, Larisa&lt;/author&gt;&lt;author&gt;Garrett, Wendy S.&lt;/author&gt;&lt;author&gt;Huttenhower, Curtis&lt;/author&gt;&lt;/authors&gt;&lt;/contributors&gt;&lt;titles&gt;&lt;title&gt;Metagenomic biomarker discovery and explanation&lt;/title&gt;&lt;secondary-title&gt;Genome Biology&lt;/secondary-title&gt;&lt;/titles&gt;&lt;periodical&gt;&lt;full-title&gt;Genome biology&lt;/full-title&gt;&lt;/periodical&gt;&lt;pages&gt;R60&lt;/pages&gt;&lt;volume&gt;12&lt;/volume&gt;&lt;number&gt;6&lt;/number&gt;&lt;dates&gt;&lt;year&gt;2011&lt;/year&gt;&lt;/dates&gt;&lt;isbn&gt;1474-760X&lt;/isbn&gt;&lt;label&gt;Segata2011&lt;/label&gt;&lt;work-type&gt;journal article&lt;/work-type&gt;&lt;urls&gt;&lt;related-urls&gt;&lt;url&gt;http://dx.doi.org/10.1186/gb-2011-12-6-r60&lt;/url&gt;&lt;/related-urls&gt;&lt;/urls&gt;&lt;electronic-resource-num&gt;10.1186/gb-2011-12-6-r60&lt;/electronic-resource-num&gt;&lt;/record&gt;&lt;/Cite&gt;&lt;/EndNote&gt;</w:instrText>
      </w:r>
      <w:r w:rsidR="003375C7">
        <w:rPr>
          <w:rFonts w:ascii="Times New Roman" w:hAnsi="Times New Roman" w:cs="Times New Roman"/>
        </w:rPr>
        <w:fldChar w:fldCharType="separate"/>
      </w:r>
      <w:r w:rsidR="00BF4D9F">
        <w:rPr>
          <w:rFonts w:ascii="Times New Roman" w:hAnsi="Times New Roman" w:cs="Times New Roman"/>
          <w:noProof/>
        </w:rPr>
        <w:t>[</w:t>
      </w:r>
      <w:hyperlink w:anchor="_ENREF_20" w:tooltip="Segata, 2011 #1292" w:history="1">
        <w:r w:rsidR="00111967">
          <w:rPr>
            <w:rFonts w:ascii="Times New Roman" w:hAnsi="Times New Roman" w:cs="Times New Roman"/>
            <w:noProof/>
          </w:rPr>
          <w:t>20</w:t>
        </w:r>
      </w:hyperlink>
      <w:r w:rsidR="00BF4D9F">
        <w:rPr>
          <w:rFonts w:ascii="Times New Roman" w:hAnsi="Times New Roman" w:cs="Times New Roman"/>
          <w:noProof/>
        </w:rPr>
        <w:t>]</w:t>
      </w:r>
      <w:r w:rsidR="003375C7">
        <w:rPr>
          <w:rFonts w:ascii="Times New Roman" w:hAnsi="Times New Roman" w:cs="Times New Roman"/>
        </w:rPr>
        <w:fldChar w:fldCharType="end"/>
      </w:r>
      <w:r w:rsidR="003375C7">
        <w:rPr>
          <w:rFonts w:ascii="Times New Roman" w:hAnsi="Times New Roman" w:cs="Times New Roman"/>
        </w:rPr>
        <w:t xml:space="preserve">. </w:t>
      </w:r>
      <w:r w:rsidR="000B13B2">
        <w:rPr>
          <w:rFonts w:ascii="Times New Roman" w:hAnsi="Times New Roman" w:cs="Times New Roman"/>
        </w:rPr>
        <w:t xml:space="preserve"> Following curation in mothur, further data analysis and figure generation was carried out in R (v 3.3.3) using standard and loadable packages</w:t>
      </w:r>
      <w:r w:rsidR="00D208F9">
        <w:rPr>
          <w:rFonts w:ascii="Times New Roman" w:hAnsi="Times New Roman" w:cs="Times New Roman"/>
        </w:rPr>
        <w:t xml:space="preserve"> </w:t>
      </w:r>
      <w:r w:rsidR="00D208F9">
        <w:rPr>
          <w:rFonts w:ascii="Times New Roman" w:hAnsi="Times New Roman" w:cs="Times New Roman"/>
        </w:rPr>
        <w:fldChar w:fldCharType="begin"/>
      </w:r>
      <w:r w:rsidR="00BF4D9F">
        <w:rPr>
          <w:rFonts w:ascii="Times New Roman" w:hAnsi="Times New Roman" w:cs="Times New Roman"/>
        </w:rPr>
        <w:instrText xml:space="preserve"> ADDIN EN.CITE &lt;EndNote&gt;&lt;Cite&gt;&lt;Author&gt;Team&lt;/Author&gt;&lt;Year&gt;2017&lt;/Year&gt;&lt;RecNum&gt;1302&lt;/RecNum&gt;&lt;DisplayText&gt;[21]&lt;/DisplayText&gt;&lt;record&gt;&lt;rec-number&gt;1302&lt;/rec-number&gt;&lt;foreign-keys&gt;&lt;key app="EN" db-id="xw2e0x2r1rp99ue9saex0xe120vrzwevpfs9"&gt;1302&lt;/key&gt;&lt;/foreign-keys&gt;&lt;ref-type name="Computer Program"&gt;9&lt;/ref-type&gt;&lt;contributors&gt;&lt;authors&gt;&lt;author&gt;R Core Team, &lt;/author&gt;&lt;/authors&gt;&lt;/contributors&gt;&lt;titles&gt;&lt;title&gt;R: A Language and Environment for Statistical Computing&lt;/title&gt;&lt;/titles&gt;&lt;dates&gt;&lt;year&gt;2017&lt;/year&gt;&lt;/dates&gt;&lt;pub-location&gt;Vienna, Austria.&lt;/pub-location&gt;&lt;publisher&gt;R Foundation for Statistical Computing&lt;/publisher&gt;&lt;urls&gt;&lt;related-urls&gt;&lt;url&gt;https://www.R-project.org/.&lt;/url&gt;&lt;/related-urls&gt;&lt;/urls&gt;&lt;access-date&gt;May 20,2017&lt;/access-date&gt;&lt;/record&gt;&lt;/Cite&gt;&lt;/EndNote&gt;</w:instrText>
      </w:r>
      <w:r w:rsidR="00D208F9">
        <w:rPr>
          <w:rFonts w:ascii="Times New Roman" w:hAnsi="Times New Roman" w:cs="Times New Roman"/>
        </w:rPr>
        <w:fldChar w:fldCharType="separate"/>
      </w:r>
      <w:r w:rsidR="00BF4D9F">
        <w:rPr>
          <w:rFonts w:ascii="Times New Roman" w:hAnsi="Times New Roman" w:cs="Times New Roman"/>
          <w:noProof/>
        </w:rPr>
        <w:t>[</w:t>
      </w:r>
      <w:hyperlink w:anchor="_ENREF_21" w:tooltip="R Core Team, 2017 #1302" w:history="1">
        <w:r w:rsidR="00111967">
          <w:rPr>
            <w:rFonts w:ascii="Times New Roman" w:hAnsi="Times New Roman" w:cs="Times New Roman"/>
            <w:noProof/>
          </w:rPr>
          <w:t>21</w:t>
        </w:r>
      </w:hyperlink>
      <w:r w:rsidR="00BF4D9F">
        <w:rPr>
          <w:rFonts w:ascii="Times New Roman" w:hAnsi="Times New Roman" w:cs="Times New Roman"/>
          <w:noProof/>
        </w:rPr>
        <w:t>]</w:t>
      </w:r>
      <w:r w:rsidR="00D208F9">
        <w:rPr>
          <w:rFonts w:ascii="Times New Roman" w:hAnsi="Times New Roman" w:cs="Times New Roman"/>
        </w:rPr>
        <w:fldChar w:fldCharType="end"/>
      </w:r>
      <w:r w:rsidR="000B13B2">
        <w:rPr>
          <w:rFonts w:ascii="Times New Roman" w:hAnsi="Times New Roman" w:cs="Times New Roman"/>
        </w:rPr>
        <w:t>.  The</w:t>
      </w:r>
      <w:r w:rsidR="000B13B2" w:rsidRPr="00B72707">
        <w:rPr>
          <w:rFonts w:ascii="Times New Roman" w:hAnsi="Times New Roman" w:cs="Times New Roman"/>
        </w:rPr>
        <w:t xml:space="preserve"> data and code for </w:t>
      </w:r>
      <w:r w:rsidR="000B13B2">
        <w:rPr>
          <w:rFonts w:ascii="Times New Roman" w:hAnsi="Times New Roman" w:cs="Times New Roman"/>
        </w:rPr>
        <w:t>all</w:t>
      </w:r>
      <w:r w:rsidR="000B13B2" w:rsidRPr="00B72707">
        <w:rPr>
          <w:rFonts w:ascii="Times New Roman" w:hAnsi="Times New Roman" w:cs="Times New Roman"/>
        </w:rPr>
        <w:t xml:space="preserve"> analysis associated with </w:t>
      </w:r>
      <w:r w:rsidR="000B13B2">
        <w:rPr>
          <w:rFonts w:ascii="Times New Roman" w:hAnsi="Times New Roman" w:cs="Times New Roman"/>
        </w:rPr>
        <w:t xml:space="preserve">this study are available at </w:t>
      </w:r>
      <w:hyperlink r:id="rId8" w:history="1">
        <w:r w:rsidR="000A5EE8" w:rsidRPr="0083707C">
          <w:rPr>
            <w:rStyle w:val="Hyperlink"/>
          </w:rPr>
          <w:t>https://github.com/jlleslie/AdaptiveImmunity_and_Clearance</w:t>
        </w:r>
      </w:hyperlink>
      <w:r w:rsidR="000B13B2">
        <w:rPr>
          <w:rFonts w:ascii="Times New Roman" w:hAnsi="Times New Roman" w:cs="Times New Roman"/>
        </w:rPr>
        <w:t xml:space="preserve">. </w:t>
      </w:r>
    </w:p>
    <w:p w14:paraId="52CEE909" w14:textId="734F4381" w:rsidR="00DA1446" w:rsidRPr="000B13B2" w:rsidRDefault="00970A1E" w:rsidP="00587FE0">
      <w:pPr>
        <w:spacing w:line="480" w:lineRule="auto"/>
        <w:rPr>
          <w:rFonts w:ascii="Times New Roman" w:hAnsi="Times New Roman" w:cs="Times New Roman"/>
          <w:b/>
        </w:rPr>
      </w:pPr>
      <w:r>
        <w:rPr>
          <w:rFonts w:ascii="Times New Roman" w:hAnsi="Times New Roman" w:cs="Times New Roman"/>
        </w:rPr>
        <w:t>Most of the analysis relied on the R package vegan</w:t>
      </w:r>
      <w:r w:rsidR="00D208F9">
        <w:rPr>
          <w:rFonts w:ascii="Times New Roman" w:hAnsi="Times New Roman" w:cs="Times New Roman"/>
        </w:rPr>
        <w:t xml:space="preserve"> </w:t>
      </w:r>
      <w:r w:rsidR="00D208F9">
        <w:rPr>
          <w:rFonts w:ascii="Times New Roman" w:hAnsi="Times New Roman" w:cs="Times New Roman"/>
        </w:rPr>
        <w:fldChar w:fldCharType="begin"/>
      </w:r>
      <w:r w:rsidR="00BF4D9F">
        <w:rPr>
          <w:rFonts w:ascii="Times New Roman" w:hAnsi="Times New Roman" w:cs="Times New Roman"/>
        </w:rPr>
        <w:instrText xml:space="preserve"> ADDIN EN.CITE &lt;EndNote&gt;&lt;Cite&gt;&lt;Author&gt;Jari Oksanen&lt;/Author&gt;&lt;Year&gt;2017&lt;/Year&gt;&lt;RecNum&gt;1301&lt;/RecNum&gt;&lt;DisplayText&gt;[22]&lt;/DisplayText&gt;&lt;record&gt;&lt;rec-number&gt;1301&lt;/rec-number&gt;&lt;foreign-keys&gt;&lt;key app="EN" db-id="xw2e0x2r1rp99ue9saex0xe120vrzwevpfs9"&gt;1301&lt;/key&gt;&lt;/foreign-keys&gt;&lt;ref-type name="Computer Program"&gt;9&lt;/ref-type&gt;&lt;contributors&gt;&lt;authors&gt;&lt;author&gt;Jari Oksanen, F. Guillaume Blanchet, Michael Friendly, Roeland Kindt, Pierre Legendre, Dan McGlinn, Peter R. Minchin, R. B. O&amp;apos;Hara, Gavin L. Simpson, Peter Solymos, M. Henry H. Stevens, Eduard Szoecs and Helene Wagner&lt;/author&gt;&lt;/authors&gt;&lt;/contributors&gt;&lt;titles&gt;&lt;title&gt; vegan: Community Ecology Package.&lt;/title&gt;&lt;/titles&gt;&lt;edition&gt;R package version 2.4-3.&lt;/edition&gt;&lt;dates&gt;&lt;year&gt;2017&lt;/year&gt;&lt;/dates&gt;&lt;pub-location&gt;CRAN&lt;/pub-location&gt;&lt;urls&gt;&lt;related-urls&gt;&lt;url&gt;https://CRAN.R-project.org/package=vegan&lt;/url&gt;&lt;/related-urls&gt;&lt;/urls&gt;&lt;/record&gt;&lt;/Cite&gt;&lt;/EndNote&gt;</w:instrText>
      </w:r>
      <w:r w:rsidR="00D208F9">
        <w:rPr>
          <w:rFonts w:ascii="Times New Roman" w:hAnsi="Times New Roman" w:cs="Times New Roman"/>
        </w:rPr>
        <w:fldChar w:fldCharType="separate"/>
      </w:r>
      <w:r w:rsidR="00BF4D9F">
        <w:rPr>
          <w:rFonts w:ascii="Times New Roman" w:hAnsi="Times New Roman" w:cs="Times New Roman"/>
          <w:noProof/>
        </w:rPr>
        <w:t>[</w:t>
      </w:r>
      <w:hyperlink w:anchor="_ENREF_22" w:tooltip="Jari Oksanen, 2017 #1301" w:history="1">
        <w:r w:rsidR="00111967">
          <w:rPr>
            <w:rFonts w:ascii="Times New Roman" w:hAnsi="Times New Roman" w:cs="Times New Roman"/>
            <w:noProof/>
          </w:rPr>
          <w:t>22</w:t>
        </w:r>
      </w:hyperlink>
      <w:r w:rsidR="00BF4D9F">
        <w:rPr>
          <w:rFonts w:ascii="Times New Roman" w:hAnsi="Times New Roman" w:cs="Times New Roman"/>
          <w:noProof/>
        </w:rPr>
        <w:t>]</w:t>
      </w:r>
      <w:r w:rsidR="00D208F9">
        <w:rPr>
          <w:rFonts w:ascii="Times New Roman" w:hAnsi="Times New Roman" w:cs="Times New Roman"/>
        </w:rPr>
        <w:fldChar w:fldCharType="end"/>
      </w:r>
      <w:r>
        <w:rPr>
          <w:rFonts w:ascii="Times New Roman" w:hAnsi="Times New Roman" w:cs="Times New Roman"/>
        </w:rPr>
        <w:t xml:space="preserve">. </w:t>
      </w:r>
      <w:r w:rsidR="00D208F9">
        <w:rPr>
          <w:rFonts w:ascii="Times New Roman" w:hAnsi="Times New Roman" w:cs="Times New Roman"/>
        </w:rPr>
        <w:t xml:space="preserve"> This includes,</w:t>
      </w:r>
      <w:r>
        <w:rPr>
          <w:rFonts w:ascii="Times New Roman" w:hAnsi="Times New Roman" w:cs="Times New Roman"/>
        </w:rPr>
        <w:t xml:space="preserve"> determining t</w:t>
      </w:r>
      <w:r w:rsidR="000B13B2">
        <w:rPr>
          <w:rFonts w:ascii="Times New Roman" w:hAnsi="Times New Roman" w:cs="Times New Roman"/>
        </w:rPr>
        <w:t xml:space="preserve">he axes for the multidimensional scaling (MDS) plots </w:t>
      </w:r>
      <w:r>
        <w:rPr>
          <w:rFonts w:ascii="Times New Roman" w:hAnsi="Times New Roman" w:cs="Times New Roman"/>
        </w:rPr>
        <w:t xml:space="preserve">using Bray-Curtis dissimilarity </w:t>
      </w:r>
      <w:r w:rsidR="006264A5">
        <w:rPr>
          <w:rFonts w:ascii="Times New Roman" w:hAnsi="Times New Roman" w:cs="Times New Roman"/>
        </w:rPr>
        <w:t xml:space="preserve">calculated from </w:t>
      </w:r>
      <w:r w:rsidR="000B13B2">
        <w:rPr>
          <w:rFonts w:ascii="Times New Roman" w:hAnsi="Times New Roman" w:cs="Times New Roman"/>
        </w:rPr>
        <w:t>sequence abundance</w:t>
      </w:r>
      <w:r w:rsidR="006264A5">
        <w:rPr>
          <w:rFonts w:ascii="Times New Roman" w:hAnsi="Times New Roman" w:cs="Times New Roman"/>
        </w:rPr>
        <w:t xml:space="preserve">. </w:t>
      </w:r>
      <w:r w:rsidR="00100840">
        <w:rPr>
          <w:rFonts w:ascii="Times New Roman" w:hAnsi="Times New Roman" w:cs="Times New Roman"/>
        </w:rPr>
        <w:t>Additionally,</w:t>
      </w:r>
      <w:r w:rsidR="00762E03">
        <w:rPr>
          <w:rFonts w:ascii="Times New Roman" w:hAnsi="Times New Roman" w:cs="Times New Roman"/>
        </w:rPr>
        <w:t xml:space="preserve"> vegan was used to</w:t>
      </w:r>
      <w:r w:rsidR="006264A5">
        <w:rPr>
          <w:rFonts w:ascii="Times New Roman" w:hAnsi="Times New Roman" w:cs="Times New Roman"/>
        </w:rPr>
        <w:t xml:space="preserve"> </w:t>
      </w:r>
      <w:r w:rsidR="00762E03">
        <w:rPr>
          <w:rFonts w:ascii="Times New Roman" w:hAnsi="Times New Roman" w:cs="Times New Roman"/>
        </w:rPr>
        <w:t xml:space="preserve">determine </w:t>
      </w:r>
      <w:r>
        <w:rPr>
          <w:rFonts w:ascii="Times New Roman" w:hAnsi="Times New Roman" w:cs="Times New Roman"/>
        </w:rPr>
        <w:t>s</w:t>
      </w:r>
      <w:r w:rsidR="000B13B2">
        <w:rPr>
          <w:rFonts w:ascii="Times New Roman" w:hAnsi="Times New Roman" w:cs="Times New Roman"/>
        </w:rPr>
        <w:t>ignificance between</w:t>
      </w:r>
      <w:r w:rsidR="006264A5">
        <w:rPr>
          <w:rFonts w:ascii="Times New Roman" w:hAnsi="Times New Roman" w:cs="Times New Roman"/>
        </w:rPr>
        <w:t xml:space="preserve"> groups using ANOSIM</w:t>
      </w:r>
      <w:r w:rsidR="00762E03">
        <w:rPr>
          <w:rFonts w:ascii="Times New Roman" w:hAnsi="Times New Roman" w:cs="Times New Roman"/>
        </w:rPr>
        <w:t>, calculation</w:t>
      </w:r>
      <w:r w:rsidR="006264A5">
        <w:rPr>
          <w:rFonts w:ascii="Times New Roman" w:hAnsi="Times New Roman" w:cs="Times New Roman"/>
        </w:rPr>
        <w:t xml:space="preserve"> of Inverse Simpson</w:t>
      </w:r>
      <w:r w:rsidR="00762E03">
        <w:rPr>
          <w:rFonts w:ascii="Times New Roman" w:hAnsi="Times New Roman" w:cs="Times New Roman"/>
        </w:rPr>
        <w:t xml:space="preserve"> index,</w:t>
      </w:r>
      <w:r w:rsidR="006264A5">
        <w:rPr>
          <w:rFonts w:ascii="Times New Roman" w:hAnsi="Times New Roman" w:cs="Times New Roman"/>
        </w:rPr>
        <w:t xml:space="preserve"> and </w:t>
      </w:r>
      <w:r w:rsidR="000B13B2">
        <w:rPr>
          <w:rFonts w:ascii="Times New Roman" w:hAnsi="Times New Roman" w:cs="Times New Roman"/>
        </w:rPr>
        <w:t>Bray-Curtis dissimilarity</w:t>
      </w:r>
      <w:r w:rsidR="006264A5">
        <w:rPr>
          <w:rFonts w:ascii="Times New Roman" w:hAnsi="Times New Roman" w:cs="Times New Roman"/>
        </w:rPr>
        <w:t xml:space="preserve"> a</w:t>
      </w:r>
      <w:r w:rsidR="000B13B2">
        <w:rPr>
          <w:rFonts w:ascii="Times New Roman" w:hAnsi="Times New Roman" w:cs="Times New Roman"/>
        </w:rPr>
        <w:t xml:space="preserve"> between samples.  F</w:t>
      </w:r>
      <w:r w:rsidR="0051595A">
        <w:rPr>
          <w:rFonts w:ascii="Times New Roman" w:hAnsi="Times New Roman" w:cs="Times New Roman"/>
        </w:rPr>
        <w:t xml:space="preserve">inal figures </w:t>
      </w:r>
      <w:r w:rsidR="000B13B2">
        <w:rPr>
          <w:rFonts w:ascii="Times New Roman" w:hAnsi="Times New Roman" w:cs="Times New Roman"/>
        </w:rPr>
        <w:t xml:space="preserve">were modified and </w:t>
      </w:r>
      <w:r w:rsidR="0051595A">
        <w:rPr>
          <w:rFonts w:ascii="Times New Roman" w:hAnsi="Times New Roman" w:cs="Times New Roman"/>
        </w:rPr>
        <w:t xml:space="preserve">arranged in Adobe Illustrator CC.  For the purpose of distinguishing between values that were </w:t>
      </w:r>
      <w:r w:rsidR="0051595A">
        <w:rPr>
          <w:rFonts w:ascii="Times New Roman" w:hAnsi="Times New Roman" w:cs="Times New Roman"/>
        </w:rPr>
        <w:lastRenderedPageBreak/>
        <w:t xml:space="preserve">detected at the limit of detection versus those that were undetected, all results that were not detected by a given assay were plotted at an arbitrary point below the LOD.  However for statistical analysis, the value of LOD/√2 was substituted for undetected values. </w:t>
      </w:r>
      <w:r>
        <w:rPr>
          <w:rFonts w:ascii="Times New Roman" w:hAnsi="Times New Roman" w:cs="Times New Roman"/>
        </w:rPr>
        <w:t xml:space="preserve"> Wilcoxon ranked sum test was used to determine significant differences and when</w:t>
      </w:r>
      <w:r w:rsidR="0051595A" w:rsidRPr="00B72707">
        <w:rPr>
          <w:rFonts w:ascii="Times New Roman" w:hAnsi="Times New Roman" w:cs="Times New Roman"/>
        </w:rPr>
        <w:t xml:space="preserve"> appropriate, reported p-values were corrected for multiple comparisons using the </w:t>
      </w:r>
      <w:proofErr w:type="spellStart"/>
      <w:r w:rsidR="0051595A" w:rsidRPr="00B72707">
        <w:rPr>
          <w:rFonts w:ascii="Times New Roman" w:hAnsi="Times New Roman" w:cs="Times New Roman"/>
        </w:rPr>
        <w:t>Benjamini</w:t>
      </w:r>
      <w:proofErr w:type="spellEnd"/>
      <w:r w:rsidR="0051595A" w:rsidRPr="00B72707">
        <w:rPr>
          <w:rFonts w:ascii="Times New Roman" w:hAnsi="Times New Roman" w:cs="Times New Roman"/>
        </w:rPr>
        <w:t xml:space="preserve">–Hochberg correction. </w:t>
      </w:r>
    </w:p>
    <w:p w14:paraId="43E3B217" w14:textId="6DB93CB1" w:rsidR="00B72707" w:rsidRPr="00100840" w:rsidRDefault="00DA1446" w:rsidP="00587FE0">
      <w:pPr>
        <w:spacing w:line="480" w:lineRule="auto"/>
        <w:rPr>
          <w:rFonts w:ascii="Times New Roman" w:hAnsi="Times New Roman" w:cs="Times New Roman"/>
          <w:b/>
        </w:rPr>
      </w:pPr>
      <w:r w:rsidRPr="00B72707">
        <w:rPr>
          <w:rFonts w:ascii="Times New Roman" w:hAnsi="Times New Roman" w:cs="Times New Roman"/>
          <w:b/>
        </w:rPr>
        <w:t>Random Forest Analysis</w:t>
      </w:r>
      <w:r w:rsidR="005B0473">
        <w:rPr>
          <w:rFonts w:ascii="Times New Roman" w:hAnsi="Times New Roman" w:cs="Times New Roman"/>
          <w:b/>
        </w:rPr>
        <w:t>.</w:t>
      </w:r>
      <w:r w:rsidRPr="00B72707">
        <w:rPr>
          <w:rFonts w:ascii="Times New Roman" w:hAnsi="Times New Roman" w:cs="Times New Roman"/>
          <w:b/>
        </w:rPr>
        <w:t xml:space="preserve"> </w:t>
      </w:r>
      <w:r w:rsidR="005B0473">
        <w:rPr>
          <w:rFonts w:ascii="Times New Roman" w:hAnsi="Times New Roman" w:cs="Times New Roman"/>
          <w:b/>
        </w:rPr>
        <w:t xml:space="preserve"> </w:t>
      </w:r>
      <w:r w:rsidR="00A44A08" w:rsidRPr="00B72707">
        <w:rPr>
          <w:rFonts w:ascii="Times New Roman" w:hAnsi="Times New Roman" w:cs="Times New Roman"/>
        </w:rPr>
        <w:t xml:space="preserve">Random Forest analysis was performed using R (v.3.2.3) using the </w:t>
      </w:r>
      <w:proofErr w:type="spellStart"/>
      <w:r w:rsidR="00A44A08" w:rsidRPr="00B72707">
        <w:rPr>
          <w:rFonts w:ascii="Times New Roman" w:hAnsi="Times New Roman" w:cs="Times New Roman"/>
        </w:rPr>
        <w:t>randomForest</w:t>
      </w:r>
      <w:proofErr w:type="spellEnd"/>
      <w:r w:rsidR="00A44A08" w:rsidRPr="00B72707">
        <w:rPr>
          <w:rFonts w:ascii="Times New Roman" w:hAnsi="Times New Roman" w:cs="Times New Roman"/>
        </w:rPr>
        <w:t xml:space="preserve"> package</w:t>
      </w:r>
      <w:r w:rsidR="003375C7">
        <w:rPr>
          <w:rFonts w:ascii="Times New Roman" w:hAnsi="Times New Roman" w:cs="Times New Roman"/>
        </w:rPr>
        <w:t xml:space="preserve"> </w:t>
      </w:r>
      <w:r w:rsidR="003375C7">
        <w:rPr>
          <w:rFonts w:ascii="Times New Roman" w:hAnsi="Times New Roman" w:cs="Times New Roman"/>
        </w:rPr>
        <w:fldChar w:fldCharType="begin"/>
      </w:r>
      <w:r w:rsidR="00BF4D9F">
        <w:rPr>
          <w:rFonts w:ascii="Times New Roman" w:hAnsi="Times New Roman" w:cs="Times New Roman"/>
        </w:rPr>
        <w:instrText xml:space="preserve"> ADDIN EN.CITE &lt;EndNote&gt;&lt;Cite&gt;&lt;Author&gt;Breiman&lt;/Author&gt;&lt;Year&gt;2001&lt;/Year&gt;&lt;RecNum&gt;1300&lt;/RecNum&gt;&lt;DisplayText&gt;[23,24]&lt;/DisplayText&gt;&lt;record&gt;&lt;rec-number&gt;1300&lt;/rec-number&gt;&lt;foreign-keys&gt;&lt;key app="EN" db-id="xw2e0x2r1rp99ue9saex0xe120vrzwevpfs9"&gt;1300&lt;/key&gt;&lt;/foreign-keys&gt;&lt;ref-type name="Journal Article"&gt;17&lt;/ref-type&gt;&lt;contributors&gt;&lt;authors&gt;&lt;author&gt;Breiman, Leo&lt;/author&gt;&lt;/authors&gt;&lt;/contributors&gt;&lt;titles&gt;&lt;title&gt;Random Forests&lt;/title&gt;&lt;secondary-title&gt;Machine Learning&lt;/secondary-title&gt;&lt;/titles&gt;&lt;periodical&gt;&lt;full-title&gt;Machine Learning&lt;/full-title&gt;&lt;/periodical&gt;&lt;pages&gt;5-32&lt;/pages&gt;&lt;volume&gt;45&lt;/volume&gt;&lt;number&gt;1&lt;/number&gt;&lt;dates&gt;&lt;year&gt;2001&lt;/year&gt;&lt;pub-dates&gt;&lt;date&gt;2001//&lt;/date&gt;&lt;/pub-dates&gt;&lt;/dates&gt;&lt;isbn&gt;1573-0565&lt;/isbn&gt;&lt;urls&gt;&lt;related-urls&gt;&lt;url&gt;http://dx.doi.org/10.1023/A:1010933404324&lt;/url&gt;&lt;/related-urls&gt;&lt;/urls&gt;&lt;electronic-resource-num&gt;10.1023/A:1010933404324&lt;/electronic-resource-num&gt;&lt;/record&gt;&lt;/Cite&gt;&lt;Cite&gt;&lt;Author&gt;Liaw&lt;/Author&gt;&lt;Year&gt;2002&lt;/Year&gt;&lt;RecNum&gt;1303&lt;/RecNum&gt;&lt;record&gt;&lt;rec-number&gt;1303&lt;/rec-number&gt;&lt;foreign-keys&gt;&lt;key app="EN" db-id="xw2e0x2r1rp99ue9saex0xe120vrzwevpfs9"&gt;1303&lt;/key&gt;&lt;/foreign-keys&gt;&lt;ref-type name="Journal Article"&gt;17&lt;/ref-type&gt;&lt;contributors&gt;&lt;authors&gt;&lt;author&gt;Liaw, Andy&lt;/author&gt;&lt;author&gt;Wiener, Matthew&lt;/author&gt;&lt;/authors&gt;&lt;/contributors&gt;&lt;titles&gt;&lt;title&gt;Classification and regression by randomForest&lt;/title&gt;&lt;secondary-title&gt;R news&lt;/secondary-title&gt;&lt;/titles&gt;&lt;periodical&gt;&lt;full-title&gt;R news&lt;/full-title&gt;&lt;/periodical&gt;&lt;pages&gt;18-22&lt;/pages&gt;&lt;volume&gt;2&lt;/volume&gt;&lt;number&gt;3&lt;/number&gt;&lt;dates&gt;&lt;year&gt;2002&lt;/year&gt;&lt;/dates&gt;&lt;urls&gt;&lt;/urls&gt;&lt;/record&gt;&lt;/Cite&gt;&lt;/EndNote&gt;</w:instrText>
      </w:r>
      <w:r w:rsidR="003375C7">
        <w:rPr>
          <w:rFonts w:ascii="Times New Roman" w:hAnsi="Times New Roman" w:cs="Times New Roman"/>
        </w:rPr>
        <w:fldChar w:fldCharType="separate"/>
      </w:r>
      <w:r w:rsidR="00BF4D9F">
        <w:rPr>
          <w:rFonts w:ascii="Times New Roman" w:hAnsi="Times New Roman" w:cs="Times New Roman"/>
          <w:noProof/>
        </w:rPr>
        <w:t>[</w:t>
      </w:r>
      <w:hyperlink w:anchor="_ENREF_23" w:tooltip="Breiman, 2001 #1300" w:history="1">
        <w:r w:rsidR="00111967">
          <w:rPr>
            <w:rFonts w:ascii="Times New Roman" w:hAnsi="Times New Roman" w:cs="Times New Roman"/>
            <w:noProof/>
          </w:rPr>
          <w:t>23</w:t>
        </w:r>
      </w:hyperlink>
      <w:r w:rsidR="00BF4D9F">
        <w:rPr>
          <w:rFonts w:ascii="Times New Roman" w:hAnsi="Times New Roman" w:cs="Times New Roman"/>
          <w:noProof/>
        </w:rPr>
        <w:t>,</w:t>
      </w:r>
      <w:hyperlink w:anchor="_ENREF_24" w:tooltip="Liaw, 2002 #1303" w:history="1">
        <w:r w:rsidR="00111967">
          <w:rPr>
            <w:rFonts w:ascii="Times New Roman" w:hAnsi="Times New Roman" w:cs="Times New Roman"/>
            <w:noProof/>
          </w:rPr>
          <w:t>24</w:t>
        </w:r>
      </w:hyperlink>
      <w:r w:rsidR="00BF4D9F">
        <w:rPr>
          <w:rFonts w:ascii="Times New Roman" w:hAnsi="Times New Roman" w:cs="Times New Roman"/>
          <w:noProof/>
        </w:rPr>
        <w:t>]</w:t>
      </w:r>
      <w:r w:rsidR="003375C7">
        <w:rPr>
          <w:rFonts w:ascii="Times New Roman" w:hAnsi="Times New Roman" w:cs="Times New Roman"/>
        </w:rPr>
        <w:fldChar w:fldCharType="end"/>
      </w:r>
      <w:r w:rsidR="00A44A08" w:rsidRPr="00B72707">
        <w:rPr>
          <w:rFonts w:ascii="Times New Roman" w:hAnsi="Times New Roman" w:cs="Times New Roman"/>
        </w:rPr>
        <w:t xml:space="preserve">. Model parameters </w:t>
      </w:r>
      <w:proofErr w:type="spellStart"/>
      <w:r w:rsidR="00A44A08" w:rsidRPr="00B72707">
        <w:rPr>
          <w:rFonts w:ascii="Times New Roman" w:hAnsi="Times New Roman" w:cs="Times New Roman"/>
        </w:rPr>
        <w:t>ntree</w:t>
      </w:r>
      <w:proofErr w:type="spellEnd"/>
      <w:r w:rsidR="00A44A08" w:rsidRPr="00B72707">
        <w:rPr>
          <w:rFonts w:ascii="Times New Roman" w:hAnsi="Times New Roman" w:cs="Times New Roman"/>
        </w:rPr>
        <w:t xml:space="preserve"> and </w:t>
      </w:r>
      <w:proofErr w:type="spellStart"/>
      <w:r w:rsidR="00A44A08" w:rsidRPr="00B72707">
        <w:rPr>
          <w:rFonts w:ascii="Times New Roman" w:hAnsi="Times New Roman" w:cs="Times New Roman"/>
        </w:rPr>
        <w:t>mtry</w:t>
      </w:r>
      <w:proofErr w:type="spellEnd"/>
      <w:r w:rsidR="00A44A08" w:rsidRPr="00B72707">
        <w:rPr>
          <w:rFonts w:ascii="Times New Roman" w:hAnsi="Times New Roman" w:cs="Times New Roman"/>
        </w:rPr>
        <w:t xml:space="preserve"> were tuned based on the input datasets in order to achieve optimal classif</w:t>
      </w:r>
      <w:r w:rsidR="00762E03">
        <w:rPr>
          <w:rFonts w:ascii="Times New Roman" w:hAnsi="Times New Roman" w:cs="Times New Roman"/>
        </w:rPr>
        <w:t xml:space="preserve">ication without over-fitting </w:t>
      </w:r>
      <w:r w:rsidR="00762E03">
        <w:rPr>
          <w:rFonts w:ascii="Times New Roman" w:hAnsi="Times New Roman" w:cs="Times New Roman"/>
        </w:rPr>
        <w:fldChar w:fldCharType="begin"/>
      </w:r>
      <w:r w:rsidR="00BF4D9F">
        <w:rPr>
          <w:rFonts w:ascii="Times New Roman" w:hAnsi="Times New Roman" w:cs="Times New Roman"/>
        </w:rPr>
        <w:instrText xml:space="preserve"> ADDIN EN.CITE &lt;EndNote&gt;&lt;Cite&gt;&lt;Author&gt;Huang&lt;/Author&gt;&lt;Year&gt;2016&lt;/Year&gt;&lt;RecNum&gt;1304&lt;/RecNum&gt;&lt;DisplayText&gt;[25]&lt;/DisplayText&gt;&lt;record&gt;&lt;rec-number&gt;1304&lt;/rec-number&gt;&lt;foreign-keys&gt;&lt;key app="EN" db-id="xw2e0x2r1rp99ue9saex0xe120vrzwevpfs9"&gt;1304&lt;/key&gt;&lt;/foreign-keys&gt;&lt;ref-type name="Journal Article"&gt;17&lt;/ref-type&gt;&lt;contributors&gt;&lt;authors&gt;&lt;author&gt;Huang, Barbara F.F.&lt;/author&gt;&lt;author&gt;Boutros, Paul C.&lt;/author&gt;&lt;/authors&gt;&lt;/contributors&gt;&lt;titles&gt;&lt;title&gt;The parameter sensitivity of random forests&lt;/title&gt;&lt;secondary-title&gt;BMC Bioinformatics&lt;/secondary-title&gt;&lt;/titles&gt;&lt;periodical&gt;&lt;full-title&gt;BMC bioinformatics&lt;/full-title&gt;&lt;/periodical&gt;&lt;pages&gt;331&lt;/pages&gt;&lt;volume&gt;17&lt;/volume&gt;&lt;number&gt;1&lt;/number&gt;&lt;dates&gt;&lt;year&gt;2016&lt;/year&gt;&lt;/dates&gt;&lt;isbn&gt;1471-2105&lt;/isbn&gt;&lt;label&gt;Huang2016&lt;/label&gt;&lt;work-type&gt;journal article&lt;/work-type&gt;&lt;urls&gt;&lt;related-urls&gt;&lt;url&gt;http://dx.doi.org/10.1186/s12859-016-1228-x&lt;/url&gt;&lt;/related-urls&gt;&lt;/urls&gt;&lt;electronic-resource-num&gt;10.1186/s12859-016-1228-x&lt;/electronic-resource-num&gt;&lt;/record&gt;&lt;/Cite&gt;&lt;/EndNote&gt;</w:instrText>
      </w:r>
      <w:r w:rsidR="00762E03">
        <w:rPr>
          <w:rFonts w:ascii="Times New Roman" w:hAnsi="Times New Roman" w:cs="Times New Roman"/>
        </w:rPr>
        <w:fldChar w:fldCharType="separate"/>
      </w:r>
      <w:r w:rsidR="00BF4D9F">
        <w:rPr>
          <w:rFonts w:ascii="Times New Roman" w:hAnsi="Times New Roman" w:cs="Times New Roman"/>
          <w:noProof/>
        </w:rPr>
        <w:t>[</w:t>
      </w:r>
      <w:hyperlink w:anchor="_ENREF_25" w:tooltip="Huang, 2016 #1304" w:history="1">
        <w:r w:rsidR="00111967">
          <w:rPr>
            <w:rFonts w:ascii="Times New Roman" w:hAnsi="Times New Roman" w:cs="Times New Roman"/>
            <w:noProof/>
          </w:rPr>
          <w:t>25</w:t>
        </w:r>
      </w:hyperlink>
      <w:r w:rsidR="00BF4D9F">
        <w:rPr>
          <w:rFonts w:ascii="Times New Roman" w:hAnsi="Times New Roman" w:cs="Times New Roman"/>
          <w:noProof/>
        </w:rPr>
        <w:t>]</w:t>
      </w:r>
      <w:r w:rsidR="00762E03">
        <w:rPr>
          <w:rFonts w:ascii="Times New Roman" w:hAnsi="Times New Roman" w:cs="Times New Roman"/>
        </w:rPr>
        <w:fldChar w:fldCharType="end"/>
      </w:r>
      <w:r w:rsidR="00A44A08" w:rsidRPr="00B72707">
        <w:rPr>
          <w:rFonts w:ascii="Times New Roman" w:hAnsi="Times New Roman" w:cs="Times New Roman"/>
        </w:rPr>
        <w:t xml:space="preserve">. Briefly, </w:t>
      </w:r>
      <w:proofErr w:type="spellStart"/>
      <w:r w:rsidR="00A44A08" w:rsidRPr="00B72707">
        <w:rPr>
          <w:rFonts w:ascii="Times New Roman" w:hAnsi="Times New Roman" w:cs="Times New Roman"/>
        </w:rPr>
        <w:t>ntree</w:t>
      </w:r>
      <w:proofErr w:type="spellEnd"/>
      <w:r w:rsidR="00A44A08" w:rsidRPr="00B72707">
        <w:rPr>
          <w:rFonts w:ascii="Times New Roman" w:hAnsi="Times New Roman" w:cs="Times New Roman"/>
        </w:rPr>
        <w:t xml:space="preserve"> was calculated by multiplying the total number of OTUs included in the analysis by a ratio of the quantity of samples in each classification category. Additionally, </w:t>
      </w:r>
      <w:proofErr w:type="spellStart"/>
      <w:r w:rsidR="00A44A08" w:rsidRPr="00B72707">
        <w:rPr>
          <w:rFonts w:ascii="Times New Roman" w:hAnsi="Times New Roman" w:cs="Times New Roman"/>
        </w:rPr>
        <w:t>mtry</w:t>
      </w:r>
      <w:proofErr w:type="spellEnd"/>
      <w:r w:rsidR="00A44A08" w:rsidRPr="00B72707">
        <w:rPr>
          <w:rFonts w:ascii="Times New Roman" w:hAnsi="Times New Roman" w:cs="Times New Roman"/>
        </w:rPr>
        <w:t xml:space="preserve"> was defined as the square root of the number of OTUs. The significance cutoff for Mean Decease Accuracy (MDA) values was determined by the absolute value of the lowest MDA measured. Testing for significant difference in OTU relative abundance following feature selection was performed using Wilcoxon signed-rank test with </w:t>
      </w:r>
      <w:proofErr w:type="spellStart"/>
      <w:r w:rsidR="00A44A08" w:rsidRPr="00B72707">
        <w:rPr>
          <w:rFonts w:ascii="Times New Roman" w:hAnsi="Times New Roman" w:cs="Times New Roman"/>
        </w:rPr>
        <w:t>Benjamini</w:t>
      </w:r>
      <w:proofErr w:type="spellEnd"/>
      <w:r w:rsidR="00A44A08" w:rsidRPr="00B72707">
        <w:rPr>
          <w:rFonts w:ascii="Times New Roman" w:hAnsi="Times New Roman" w:cs="Times New Roman"/>
        </w:rPr>
        <w:t>–Hochberg correction.</w:t>
      </w:r>
    </w:p>
    <w:p w14:paraId="4AB0E739" w14:textId="47FEBC2F" w:rsidR="00560EB9" w:rsidRDefault="00560EB9" w:rsidP="00587FE0">
      <w:pPr>
        <w:spacing w:line="480" w:lineRule="auto"/>
        <w:rPr>
          <w:rFonts w:ascii="Times New Roman" w:hAnsi="Times New Roman" w:cs="Times New Roman"/>
          <w:b/>
        </w:rPr>
      </w:pPr>
      <w:commentRangeStart w:id="27"/>
      <w:r w:rsidRPr="00B72707">
        <w:rPr>
          <w:rFonts w:ascii="Times New Roman" w:hAnsi="Times New Roman" w:cs="Times New Roman"/>
          <w:b/>
        </w:rPr>
        <w:t>Results</w:t>
      </w:r>
      <w:commentRangeEnd w:id="27"/>
      <w:r w:rsidR="0066471C">
        <w:rPr>
          <w:rStyle w:val="CommentReference"/>
        </w:rPr>
        <w:commentReference w:id="27"/>
      </w:r>
      <w:r w:rsidRPr="00B72707">
        <w:rPr>
          <w:rFonts w:ascii="Times New Roman" w:hAnsi="Times New Roman" w:cs="Times New Roman"/>
          <w:b/>
        </w:rPr>
        <w:t xml:space="preserve"> </w:t>
      </w:r>
    </w:p>
    <w:p w14:paraId="0A485416" w14:textId="11C39933" w:rsidR="00BF4D9F" w:rsidRPr="00BF4D9F" w:rsidRDefault="00BF4D9F" w:rsidP="00587FE0">
      <w:pPr>
        <w:spacing w:line="480" w:lineRule="auto"/>
        <w:rPr>
          <w:rFonts w:ascii="Times New Roman" w:hAnsi="Times New Roman" w:cs="Times New Roman"/>
          <w:b/>
        </w:rPr>
      </w:pPr>
      <w:r w:rsidRPr="00080FEC">
        <w:rPr>
          <w:rFonts w:ascii="Times New Roman" w:hAnsi="Times New Roman" w:cs="Times New Roman"/>
          <w:b/>
        </w:rPr>
        <w:t xml:space="preserve">Effect of </w:t>
      </w:r>
      <w:r w:rsidRPr="00BF4D9F">
        <w:rPr>
          <w:rFonts w:ascii="Times New Roman" w:hAnsi="Times New Roman" w:cs="Times New Roman"/>
          <w:b/>
        </w:rPr>
        <w:t>reconstitution of adaptive</w:t>
      </w:r>
      <w:r w:rsidRPr="00080FEC">
        <w:rPr>
          <w:rFonts w:ascii="Times New Roman" w:hAnsi="Times New Roman" w:cs="Times New Roman"/>
          <w:b/>
        </w:rPr>
        <w:t xml:space="preserve"> i</w:t>
      </w:r>
      <w:r w:rsidRPr="00BF4D9F">
        <w:rPr>
          <w:rFonts w:ascii="Times New Roman" w:hAnsi="Times New Roman" w:cs="Times New Roman"/>
          <w:b/>
        </w:rPr>
        <w:t>mmunity on C</w:t>
      </w:r>
      <w:r w:rsidRPr="00080FEC">
        <w:rPr>
          <w:rFonts w:ascii="Times New Roman" w:hAnsi="Times New Roman" w:cs="Times New Roman"/>
          <w:b/>
          <w:i/>
        </w:rPr>
        <w:t>. difficile</w:t>
      </w:r>
      <w:r w:rsidRPr="00BF4D9F">
        <w:rPr>
          <w:rFonts w:ascii="Times New Roman" w:hAnsi="Times New Roman" w:cs="Times New Roman"/>
          <w:b/>
        </w:rPr>
        <w:t xml:space="preserve"> </w:t>
      </w:r>
      <w:r w:rsidRPr="00080FEC">
        <w:rPr>
          <w:rFonts w:ascii="Times New Roman" w:hAnsi="Times New Roman" w:cs="Times New Roman"/>
          <w:b/>
        </w:rPr>
        <w:t>c</w:t>
      </w:r>
      <w:r w:rsidRPr="00BF4D9F">
        <w:rPr>
          <w:rFonts w:ascii="Times New Roman" w:hAnsi="Times New Roman" w:cs="Times New Roman"/>
          <w:b/>
        </w:rPr>
        <w:t xml:space="preserve">olonization </w:t>
      </w:r>
    </w:p>
    <w:p w14:paraId="6E68AB69" w14:textId="42AD05E3" w:rsidR="00D15086" w:rsidRPr="00B72707" w:rsidRDefault="00121663" w:rsidP="00793CE6">
      <w:pPr>
        <w:spacing w:line="480" w:lineRule="auto"/>
        <w:rPr>
          <w:rFonts w:ascii="Times New Roman" w:hAnsi="Times New Roman" w:cs="Times New Roman"/>
        </w:rPr>
      </w:pPr>
      <w:r w:rsidRPr="00B72707">
        <w:rPr>
          <w:rFonts w:ascii="Times New Roman" w:hAnsi="Times New Roman" w:cs="Times New Roman"/>
        </w:rPr>
        <w:t xml:space="preserve">We </w:t>
      </w:r>
      <w:r w:rsidR="00840602" w:rsidRPr="00B72707">
        <w:rPr>
          <w:rFonts w:ascii="Times New Roman" w:hAnsi="Times New Roman" w:cs="Times New Roman"/>
        </w:rPr>
        <w:t>sought to</w:t>
      </w:r>
      <w:r w:rsidRPr="00B72707">
        <w:rPr>
          <w:rFonts w:ascii="Times New Roman" w:hAnsi="Times New Roman" w:cs="Times New Roman"/>
        </w:rPr>
        <w:t xml:space="preserve"> </w:t>
      </w:r>
      <w:r w:rsidR="00840602" w:rsidRPr="00B72707">
        <w:rPr>
          <w:rFonts w:ascii="Times New Roman" w:hAnsi="Times New Roman" w:cs="Times New Roman"/>
        </w:rPr>
        <w:t>determine</w:t>
      </w:r>
      <w:r w:rsidR="00D15086" w:rsidRPr="00B72707">
        <w:rPr>
          <w:rFonts w:ascii="Times New Roman" w:hAnsi="Times New Roman" w:cs="Times New Roman"/>
        </w:rPr>
        <w:t xml:space="preserve"> </w:t>
      </w:r>
      <w:r w:rsidR="00D15086" w:rsidRPr="00715770">
        <w:rPr>
          <w:rFonts w:ascii="Times New Roman" w:hAnsi="Times New Roman" w:cs="Times New Roman"/>
        </w:rPr>
        <w:t>the</w:t>
      </w:r>
      <w:r w:rsidRPr="00715770">
        <w:rPr>
          <w:rFonts w:ascii="Times New Roman" w:hAnsi="Times New Roman" w:cs="Times New Roman"/>
        </w:rPr>
        <w:t xml:space="preserve"> contribution of adaptive immunity</w:t>
      </w:r>
      <w:r w:rsidR="00853914" w:rsidRPr="00715770">
        <w:rPr>
          <w:rFonts w:ascii="Times New Roman" w:hAnsi="Times New Roman" w:cs="Times New Roman"/>
        </w:rPr>
        <w:t xml:space="preserve"> </w:t>
      </w:r>
      <w:r w:rsidRPr="00715770">
        <w:rPr>
          <w:rFonts w:ascii="Times New Roman" w:hAnsi="Times New Roman" w:cs="Times New Roman"/>
        </w:rPr>
        <w:t xml:space="preserve">in clearance of </w:t>
      </w:r>
      <w:r w:rsidRPr="00715770">
        <w:rPr>
          <w:rFonts w:ascii="Times New Roman" w:hAnsi="Times New Roman" w:cs="Times New Roman"/>
          <w:i/>
        </w:rPr>
        <w:t xml:space="preserve">C. </w:t>
      </w:r>
      <w:r w:rsidR="00840602" w:rsidRPr="00715770">
        <w:rPr>
          <w:rFonts w:ascii="Times New Roman" w:hAnsi="Times New Roman" w:cs="Times New Roman"/>
          <w:i/>
        </w:rPr>
        <w:t>difficile</w:t>
      </w:r>
      <w:r w:rsidRPr="00715770">
        <w:rPr>
          <w:rFonts w:ascii="Times New Roman" w:hAnsi="Times New Roman" w:cs="Times New Roman"/>
        </w:rPr>
        <w:t xml:space="preserve">. </w:t>
      </w:r>
      <w:r w:rsidR="006003B2" w:rsidRPr="00715770">
        <w:rPr>
          <w:rFonts w:ascii="Times New Roman" w:hAnsi="Times New Roman" w:cs="Times New Roman"/>
        </w:rPr>
        <w:t xml:space="preserve">To address this question we asked if reconstitution of adaptive </w:t>
      </w:r>
      <w:r w:rsidR="00853914" w:rsidRPr="00715770">
        <w:rPr>
          <w:rFonts w:ascii="Times New Roman" w:hAnsi="Times New Roman" w:cs="Times New Roman"/>
        </w:rPr>
        <w:t>immunity</w:t>
      </w:r>
      <w:r w:rsidR="006003B2" w:rsidRPr="00715770">
        <w:rPr>
          <w:rFonts w:ascii="Times New Roman" w:hAnsi="Times New Roman" w:cs="Times New Roman"/>
        </w:rPr>
        <w:t xml:space="preserve"> via transfer of splenocytes from </w:t>
      </w:r>
      <w:r w:rsidR="00853914" w:rsidRPr="00715770">
        <w:rPr>
          <w:rFonts w:ascii="Times New Roman" w:hAnsi="Times New Roman" w:cs="Times New Roman"/>
        </w:rPr>
        <w:t xml:space="preserve">wild-type </w:t>
      </w:r>
      <w:r w:rsidR="006003B2" w:rsidRPr="00715770">
        <w:rPr>
          <w:rFonts w:ascii="Times New Roman" w:hAnsi="Times New Roman" w:cs="Times New Roman"/>
        </w:rPr>
        <w:t>mice into RAG</w:t>
      </w:r>
      <w:r w:rsidR="00853914" w:rsidRPr="00715770">
        <w:rPr>
          <w:rFonts w:ascii="Times New Roman" w:hAnsi="Times New Roman" w:cs="Times New Roman"/>
        </w:rPr>
        <w:t>1</w:t>
      </w:r>
      <w:r w:rsidR="00853914" w:rsidRPr="00715770">
        <w:rPr>
          <w:rFonts w:ascii="Times New Roman" w:hAnsi="Times New Roman" w:cs="Times New Roman"/>
          <w:vertAlign w:val="superscript"/>
        </w:rPr>
        <w:t>-/-</w:t>
      </w:r>
      <w:r w:rsidR="00853914" w:rsidRPr="00715770">
        <w:rPr>
          <w:rFonts w:ascii="Times New Roman" w:hAnsi="Times New Roman" w:cs="Times New Roman"/>
        </w:rPr>
        <w:t xml:space="preserve"> mice, which are deficient in both B and T cells, is</w:t>
      </w:r>
      <w:r w:rsidR="006003B2" w:rsidRPr="00715770">
        <w:rPr>
          <w:rFonts w:ascii="Times New Roman" w:hAnsi="Times New Roman" w:cs="Times New Roman"/>
        </w:rPr>
        <w:t xml:space="preserve"> sufficient to clear </w:t>
      </w:r>
      <w:r w:rsidR="006003B2" w:rsidRPr="00715770">
        <w:rPr>
          <w:rFonts w:ascii="Times New Roman" w:hAnsi="Times New Roman" w:cs="Times New Roman"/>
          <w:i/>
        </w:rPr>
        <w:t>C. difficile</w:t>
      </w:r>
      <w:r w:rsidR="006003B2" w:rsidRPr="00B72707">
        <w:rPr>
          <w:rFonts w:ascii="Times New Roman" w:hAnsi="Times New Roman" w:cs="Times New Roman"/>
        </w:rPr>
        <w:t xml:space="preserve">. </w:t>
      </w:r>
      <w:r w:rsidR="00576687" w:rsidRPr="00B72707">
        <w:rPr>
          <w:rFonts w:ascii="Times New Roman" w:hAnsi="Times New Roman" w:cs="Times New Roman"/>
        </w:rPr>
        <w:t xml:space="preserve"> </w:t>
      </w:r>
      <w:r w:rsidR="00B5328F" w:rsidRPr="00B72707">
        <w:rPr>
          <w:rFonts w:ascii="Times New Roman" w:hAnsi="Times New Roman" w:cs="Times New Roman"/>
        </w:rPr>
        <w:t xml:space="preserve">Reports of immunization </w:t>
      </w:r>
      <w:r w:rsidR="00A235D0" w:rsidRPr="00B72707">
        <w:rPr>
          <w:rFonts w:ascii="Times New Roman" w:hAnsi="Times New Roman" w:cs="Times New Roman"/>
        </w:rPr>
        <w:t xml:space="preserve">with various </w:t>
      </w:r>
      <w:r w:rsidR="00B5328F" w:rsidRPr="00B72707">
        <w:rPr>
          <w:rFonts w:ascii="Times New Roman" w:hAnsi="Times New Roman" w:cs="Times New Roman"/>
          <w:i/>
        </w:rPr>
        <w:t>C. difficile</w:t>
      </w:r>
      <w:r w:rsidR="00B5328F" w:rsidRPr="00B72707">
        <w:rPr>
          <w:rFonts w:ascii="Times New Roman" w:hAnsi="Times New Roman" w:cs="Times New Roman"/>
        </w:rPr>
        <w:t xml:space="preserve"> antigen</w:t>
      </w:r>
      <w:r w:rsidR="00D15086" w:rsidRPr="00B72707">
        <w:rPr>
          <w:rFonts w:ascii="Times New Roman" w:hAnsi="Times New Roman" w:cs="Times New Roman"/>
        </w:rPr>
        <w:t xml:space="preserve"> suggests that anti</w:t>
      </w:r>
      <w:r w:rsidR="00B5328F" w:rsidRPr="00B72707">
        <w:rPr>
          <w:rFonts w:ascii="Times New Roman" w:hAnsi="Times New Roman" w:cs="Times New Roman"/>
        </w:rPr>
        <w:t xml:space="preserve">bodies </w:t>
      </w:r>
      <w:r w:rsidR="009C1D39" w:rsidRPr="00B72707">
        <w:rPr>
          <w:rFonts w:ascii="Times New Roman" w:hAnsi="Times New Roman" w:cs="Times New Roman"/>
        </w:rPr>
        <w:t xml:space="preserve">to these antigens </w:t>
      </w:r>
      <w:r w:rsidR="00B5328F" w:rsidRPr="00B72707">
        <w:rPr>
          <w:rFonts w:ascii="Times New Roman" w:hAnsi="Times New Roman" w:cs="Times New Roman"/>
        </w:rPr>
        <w:t xml:space="preserve">may decrease colonization so we </w:t>
      </w:r>
      <w:r w:rsidR="00B5328F" w:rsidRPr="00B72707">
        <w:rPr>
          <w:rFonts w:ascii="Times New Roman" w:hAnsi="Times New Roman" w:cs="Times New Roman"/>
        </w:rPr>
        <w:lastRenderedPageBreak/>
        <w:t>additionally</w:t>
      </w:r>
      <w:r w:rsidR="00D15086" w:rsidRPr="00B72707">
        <w:rPr>
          <w:rFonts w:ascii="Times New Roman" w:hAnsi="Times New Roman" w:cs="Times New Roman"/>
        </w:rPr>
        <w:t xml:space="preserve"> asked if transfer of cells from</w:t>
      </w:r>
      <w:r w:rsidR="00367AB6" w:rsidRPr="00B72707">
        <w:rPr>
          <w:rFonts w:ascii="Times New Roman" w:hAnsi="Times New Roman" w:cs="Times New Roman"/>
        </w:rPr>
        <w:t xml:space="preserve"> mice immunized </w:t>
      </w:r>
      <w:r w:rsidR="00793CE6" w:rsidRPr="00B72707">
        <w:rPr>
          <w:rFonts w:ascii="Times New Roman" w:hAnsi="Times New Roman" w:cs="Times New Roman"/>
        </w:rPr>
        <w:t>via</w:t>
      </w:r>
      <w:r w:rsidR="00A235D0" w:rsidRPr="00B72707">
        <w:rPr>
          <w:rFonts w:ascii="Times New Roman" w:hAnsi="Times New Roman" w:cs="Times New Roman"/>
        </w:rPr>
        <w:t xml:space="preserve"> natural</w:t>
      </w:r>
      <w:r w:rsidR="00793CE6" w:rsidRPr="00B72707">
        <w:rPr>
          <w:rFonts w:ascii="Times New Roman" w:hAnsi="Times New Roman" w:cs="Times New Roman"/>
        </w:rPr>
        <w:t xml:space="preserve"> </w:t>
      </w:r>
      <w:r w:rsidR="00367AB6" w:rsidRPr="00B72707">
        <w:rPr>
          <w:rFonts w:ascii="Times New Roman" w:hAnsi="Times New Roman" w:cs="Times New Roman"/>
        </w:rPr>
        <w:t>infection</w:t>
      </w:r>
      <w:r w:rsidR="00793CE6" w:rsidRPr="00B72707">
        <w:rPr>
          <w:rFonts w:ascii="Times New Roman" w:hAnsi="Times New Roman" w:cs="Times New Roman"/>
        </w:rPr>
        <w:t xml:space="preserve"> with </w:t>
      </w:r>
      <w:r w:rsidR="00793CE6" w:rsidRPr="00B72707">
        <w:rPr>
          <w:rFonts w:ascii="Times New Roman" w:hAnsi="Times New Roman" w:cs="Times New Roman"/>
          <w:i/>
        </w:rPr>
        <w:t xml:space="preserve">C. difficile </w:t>
      </w:r>
      <w:r w:rsidR="00D15086" w:rsidRPr="00B72707">
        <w:rPr>
          <w:rFonts w:ascii="Times New Roman" w:hAnsi="Times New Roman" w:cs="Times New Roman"/>
        </w:rPr>
        <w:t>might facilitate clearance</w:t>
      </w:r>
      <w:r w:rsidR="00A235D0" w:rsidRPr="00B72707">
        <w:rPr>
          <w:rFonts w:ascii="Times New Roman" w:hAnsi="Times New Roman" w:cs="Times New Roman"/>
        </w:rPr>
        <w:t xml:space="preserve"> </w:t>
      </w:r>
      <w:r w:rsidR="00A235D0" w:rsidRPr="00B72707">
        <w:rPr>
          <w:rFonts w:ascii="Times New Roman" w:hAnsi="Times New Roman" w:cs="Times New Roman"/>
        </w:rPr>
        <w:fldChar w:fldCharType="begin">
          <w:fldData xml:space="preserve">PEVuZE5vdGU+PENpdGU+PEF1dGhvcj5CcnV4ZWxsZTwvQXV0aG9yPjxZZWFyPjIwMTY8L1llYXI+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=
</w:fldData>
        </w:fldChar>
      </w:r>
      <w:r w:rsidR="00111967">
        <w:rPr>
          <w:rFonts w:ascii="Times New Roman" w:hAnsi="Times New Roman" w:cs="Times New Roman"/>
        </w:rPr>
        <w:instrText xml:space="preserve"> ADDIN EN.CITE </w:instrText>
      </w:r>
      <w:r w:rsidR="00111967">
        <w:rPr>
          <w:rFonts w:ascii="Times New Roman" w:hAnsi="Times New Roman" w:cs="Times New Roman"/>
        </w:rPr>
        <w:fldChar w:fldCharType="begin">
          <w:fldData xml:space="preserve">PEVuZE5vdGU+PENpdGU+PEF1dGhvcj5CcnV4ZWxsZTwvQXV0aG9yPjxZZWFyPjIwMTY8L1llYXI+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=
</w:fldData>
        </w:fldChar>
      </w:r>
      <w:r w:rsidR="00111967">
        <w:rPr>
          <w:rFonts w:ascii="Times New Roman" w:hAnsi="Times New Roman" w:cs="Times New Roman"/>
        </w:rPr>
        <w:instrText xml:space="preserve"> ADDIN EN.CITE.DATA </w:instrText>
      </w:r>
      <w:r w:rsidR="00111967">
        <w:rPr>
          <w:rFonts w:ascii="Times New Roman" w:hAnsi="Times New Roman" w:cs="Times New Roman"/>
        </w:rPr>
      </w:r>
      <w:r w:rsidR="00111967">
        <w:rPr>
          <w:rFonts w:ascii="Times New Roman" w:hAnsi="Times New Roman" w:cs="Times New Roman"/>
        </w:rPr>
        <w:fldChar w:fldCharType="end"/>
      </w:r>
      <w:r w:rsidR="00A235D0" w:rsidRPr="00B72707">
        <w:rPr>
          <w:rFonts w:ascii="Times New Roman" w:hAnsi="Times New Roman" w:cs="Times New Roman"/>
        </w:rPr>
      </w:r>
      <w:r w:rsidR="00A235D0" w:rsidRPr="00B72707">
        <w:rPr>
          <w:rFonts w:ascii="Times New Roman" w:hAnsi="Times New Roman" w:cs="Times New Roman"/>
        </w:rPr>
        <w:fldChar w:fldCharType="separate"/>
      </w:r>
      <w:r w:rsidR="00BF4D9F">
        <w:rPr>
          <w:rFonts w:ascii="Times New Roman" w:hAnsi="Times New Roman" w:cs="Times New Roman"/>
          <w:noProof/>
        </w:rPr>
        <w:t>[</w:t>
      </w:r>
      <w:hyperlink w:anchor="_ENREF_26" w:tooltip="Bruxelle, 2016 #1172" w:history="1">
        <w:r w:rsidR="00111967">
          <w:rPr>
            <w:rFonts w:ascii="Times New Roman" w:hAnsi="Times New Roman" w:cs="Times New Roman"/>
            <w:noProof/>
          </w:rPr>
          <w:t>26</w:t>
        </w:r>
      </w:hyperlink>
      <w:r w:rsidR="00BF4D9F">
        <w:rPr>
          <w:rFonts w:ascii="Times New Roman" w:hAnsi="Times New Roman" w:cs="Times New Roman"/>
          <w:noProof/>
        </w:rPr>
        <w:t>,</w:t>
      </w:r>
      <w:hyperlink w:anchor="_ENREF_27" w:tooltip="Ghose, 2016 #1171" w:history="1">
        <w:r w:rsidR="00111967">
          <w:rPr>
            <w:rFonts w:ascii="Times New Roman" w:hAnsi="Times New Roman" w:cs="Times New Roman"/>
            <w:noProof/>
          </w:rPr>
          <w:t>27</w:t>
        </w:r>
      </w:hyperlink>
      <w:r w:rsidR="00BF4D9F">
        <w:rPr>
          <w:rFonts w:ascii="Times New Roman" w:hAnsi="Times New Roman" w:cs="Times New Roman"/>
          <w:noProof/>
        </w:rPr>
        <w:t>]</w:t>
      </w:r>
      <w:r w:rsidR="00A235D0" w:rsidRPr="00B72707">
        <w:rPr>
          <w:rFonts w:ascii="Times New Roman" w:hAnsi="Times New Roman" w:cs="Times New Roman"/>
        </w:rPr>
        <w:fldChar w:fldCharType="end"/>
      </w:r>
      <w:r w:rsidR="00D15086" w:rsidRPr="00B72707">
        <w:rPr>
          <w:rFonts w:ascii="Times New Roman" w:hAnsi="Times New Roman" w:cs="Times New Roman"/>
        </w:rPr>
        <w:t xml:space="preserve">. </w:t>
      </w:r>
      <w:r w:rsidR="009C1D39" w:rsidRPr="00B72707">
        <w:rPr>
          <w:rFonts w:ascii="Times New Roman" w:hAnsi="Times New Roman" w:cs="Times New Roman"/>
        </w:rPr>
        <w:t xml:space="preserve"> Splenocytes were collected from </w:t>
      </w:r>
      <w:r w:rsidR="0014411F" w:rsidRPr="00B72707">
        <w:rPr>
          <w:rFonts w:ascii="Times New Roman" w:hAnsi="Times New Roman" w:cs="Times New Roman"/>
        </w:rPr>
        <w:t>wild type</w:t>
      </w:r>
      <w:r w:rsidR="009C1D39" w:rsidRPr="00B72707">
        <w:rPr>
          <w:rFonts w:ascii="Times New Roman" w:hAnsi="Times New Roman" w:cs="Times New Roman"/>
        </w:rPr>
        <w:t xml:space="preserve"> donor mice </w:t>
      </w:r>
      <w:r w:rsidR="0014411F" w:rsidRPr="00B72707">
        <w:rPr>
          <w:rFonts w:ascii="Times New Roman" w:hAnsi="Times New Roman" w:cs="Times New Roman"/>
        </w:rPr>
        <w:t>that</w:t>
      </w:r>
      <w:r w:rsidR="009C1D39" w:rsidRPr="00B72707">
        <w:rPr>
          <w:rFonts w:ascii="Times New Roman" w:hAnsi="Times New Roman" w:cs="Times New Roman"/>
        </w:rPr>
        <w:t xml:space="preserve"> </w:t>
      </w:r>
      <w:r w:rsidR="0014411F" w:rsidRPr="00B72707">
        <w:rPr>
          <w:rFonts w:ascii="Times New Roman" w:hAnsi="Times New Roman" w:cs="Times New Roman"/>
        </w:rPr>
        <w:t xml:space="preserve">were either </w:t>
      </w:r>
      <w:r w:rsidR="009C1D39" w:rsidRPr="00B72707">
        <w:rPr>
          <w:rFonts w:ascii="Times New Roman" w:hAnsi="Times New Roman" w:cs="Times New Roman"/>
        </w:rPr>
        <w:t xml:space="preserve">naïve or </w:t>
      </w:r>
      <w:del w:id="28" w:author="Vendrov, Kimberly" w:date="2017-05-22T09:13:00Z">
        <w:r w:rsidR="00715770" w:rsidDel="00EE575E">
          <w:rPr>
            <w:rFonts w:ascii="Times New Roman" w:hAnsi="Times New Roman" w:cs="Times New Roman"/>
          </w:rPr>
          <w:delText>were</w:delText>
        </w:r>
        <w:r w:rsidR="0014411F" w:rsidRPr="00B72707" w:rsidDel="00EE575E">
          <w:rPr>
            <w:rFonts w:ascii="Times New Roman" w:hAnsi="Times New Roman" w:cs="Times New Roman"/>
          </w:rPr>
          <w:delText xml:space="preserve"> </w:delText>
        </w:r>
      </w:del>
      <w:r w:rsidR="00715770">
        <w:rPr>
          <w:rFonts w:ascii="Times New Roman" w:hAnsi="Times New Roman" w:cs="Times New Roman"/>
        </w:rPr>
        <w:t>colonized</w:t>
      </w:r>
      <w:r w:rsidR="0014411F" w:rsidRPr="00B72707">
        <w:rPr>
          <w:rFonts w:ascii="Times New Roman" w:hAnsi="Times New Roman" w:cs="Times New Roman"/>
        </w:rPr>
        <w:t xml:space="preserve"> with </w:t>
      </w:r>
      <w:r w:rsidR="0014411F" w:rsidRPr="00B72707">
        <w:rPr>
          <w:rFonts w:ascii="Times New Roman" w:hAnsi="Times New Roman" w:cs="Times New Roman"/>
          <w:i/>
        </w:rPr>
        <w:t>C. difficile</w:t>
      </w:r>
      <w:r w:rsidR="0014411F" w:rsidRPr="00B72707">
        <w:rPr>
          <w:rFonts w:ascii="Times New Roman" w:hAnsi="Times New Roman" w:cs="Times New Roman"/>
        </w:rPr>
        <w:t xml:space="preserve"> strain 630 for three weeks</w:t>
      </w:r>
      <w:r w:rsidR="002865E5">
        <w:rPr>
          <w:rFonts w:ascii="Times New Roman" w:hAnsi="Times New Roman" w:cs="Times New Roman"/>
        </w:rPr>
        <w:t xml:space="preserve"> (figure 1A</w:t>
      </w:r>
      <w:r w:rsidR="00715770">
        <w:rPr>
          <w:rFonts w:ascii="Times New Roman" w:hAnsi="Times New Roman" w:cs="Times New Roman"/>
        </w:rPr>
        <w:t>, supplemental figure1</w:t>
      </w:r>
      <w:r w:rsidR="002865E5">
        <w:rPr>
          <w:rFonts w:ascii="Times New Roman" w:hAnsi="Times New Roman" w:cs="Times New Roman"/>
        </w:rPr>
        <w:t>)</w:t>
      </w:r>
      <w:r w:rsidR="0014411F" w:rsidRPr="00B72707">
        <w:rPr>
          <w:rFonts w:ascii="Times New Roman" w:hAnsi="Times New Roman" w:cs="Times New Roman"/>
        </w:rPr>
        <w:t>.</w:t>
      </w:r>
      <w:r w:rsidR="009C1D39" w:rsidRPr="00B72707">
        <w:rPr>
          <w:rFonts w:ascii="Times New Roman" w:hAnsi="Times New Roman" w:cs="Times New Roman"/>
        </w:rPr>
        <w:t xml:space="preserve"> The development </w:t>
      </w:r>
      <w:r w:rsidR="00782A35" w:rsidRPr="00B72707">
        <w:rPr>
          <w:rFonts w:ascii="Times New Roman" w:hAnsi="Times New Roman" w:cs="Times New Roman"/>
        </w:rPr>
        <w:t xml:space="preserve">of </w:t>
      </w:r>
      <w:r w:rsidR="005F0C56">
        <w:rPr>
          <w:rFonts w:ascii="Times New Roman" w:hAnsi="Times New Roman" w:cs="Times New Roman"/>
        </w:rPr>
        <w:t>humoral immune responses</w:t>
      </w:r>
      <w:r w:rsidR="005F0C56" w:rsidRPr="00B72707">
        <w:rPr>
          <w:rFonts w:ascii="Times New Roman" w:hAnsi="Times New Roman" w:cs="Times New Roman"/>
        </w:rPr>
        <w:t xml:space="preserve"> </w:t>
      </w:r>
      <w:r w:rsidR="0014411F" w:rsidRPr="00B72707">
        <w:rPr>
          <w:rFonts w:ascii="Times New Roman" w:hAnsi="Times New Roman" w:cs="Times New Roman"/>
        </w:rPr>
        <w:t xml:space="preserve">to </w:t>
      </w:r>
      <w:r w:rsidR="0014411F" w:rsidRPr="00B72707">
        <w:rPr>
          <w:rFonts w:ascii="Times New Roman" w:hAnsi="Times New Roman" w:cs="Times New Roman"/>
          <w:i/>
        </w:rPr>
        <w:t>C. difficile</w:t>
      </w:r>
      <w:r w:rsidR="0014411F" w:rsidRPr="00B72707">
        <w:rPr>
          <w:rFonts w:ascii="Times New Roman" w:hAnsi="Times New Roman" w:cs="Times New Roman"/>
        </w:rPr>
        <w:t xml:space="preserve"> in the donor mice was confirmed by the detection of high titers of anti-</w:t>
      </w:r>
      <w:r w:rsidR="00BF4D9F">
        <w:rPr>
          <w:rFonts w:ascii="Times New Roman" w:hAnsi="Times New Roman" w:cs="Times New Roman"/>
        </w:rPr>
        <w:t xml:space="preserve">TcdA </w:t>
      </w:r>
      <w:r w:rsidR="0014411F" w:rsidRPr="00B72707">
        <w:rPr>
          <w:rFonts w:ascii="Times New Roman" w:hAnsi="Times New Roman" w:cs="Times New Roman"/>
        </w:rPr>
        <w:t xml:space="preserve">IgG in the serum while </w:t>
      </w:r>
      <w:r w:rsidR="00367AB6" w:rsidRPr="00B72707">
        <w:rPr>
          <w:rFonts w:ascii="Times New Roman" w:hAnsi="Times New Roman" w:cs="Times New Roman"/>
        </w:rPr>
        <w:t>un</w:t>
      </w:r>
      <w:r w:rsidR="0014411F" w:rsidRPr="00B72707">
        <w:rPr>
          <w:rFonts w:ascii="Times New Roman" w:hAnsi="Times New Roman" w:cs="Times New Roman"/>
        </w:rPr>
        <w:t xml:space="preserve">infected mice </w:t>
      </w:r>
      <w:r w:rsidR="00793CE6" w:rsidRPr="00B72707">
        <w:rPr>
          <w:rFonts w:ascii="Times New Roman" w:hAnsi="Times New Roman" w:cs="Times New Roman"/>
        </w:rPr>
        <w:t>had</w:t>
      </w:r>
      <w:r w:rsidR="0014411F" w:rsidRPr="00B72707">
        <w:rPr>
          <w:rFonts w:ascii="Times New Roman" w:hAnsi="Times New Roman" w:cs="Times New Roman"/>
        </w:rPr>
        <w:t xml:space="preserve"> </w:t>
      </w:r>
      <w:r w:rsidR="00793CE6" w:rsidRPr="00B72707">
        <w:rPr>
          <w:rFonts w:ascii="Times New Roman" w:hAnsi="Times New Roman" w:cs="Times New Roman"/>
        </w:rPr>
        <w:t>un</w:t>
      </w:r>
      <w:r w:rsidR="00367AB6" w:rsidRPr="00B72707">
        <w:rPr>
          <w:rFonts w:ascii="Times New Roman" w:hAnsi="Times New Roman" w:cs="Times New Roman"/>
        </w:rPr>
        <w:t>detectable</w:t>
      </w:r>
      <w:r w:rsidR="00793CE6" w:rsidRPr="00B72707">
        <w:rPr>
          <w:rFonts w:ascii="Times New Roman" w:hAnsi="Times New Roman" w:cs="Times New Roman"/>
        </w:rPr>
        <w:t xml:space="preserve"> levels of</w:t>
      </w:r>
      <w:r w:rsidR="0014411F" w:rsidRPr="00B72707">
        <w:rPr>
          <w:rFonts w:ascii="Times New Roman" w:hAnsi="Times New Roman" w:cs="Times New Roman"/>
        </w:rPr>
        <w:t xml:space="preserve"> anti-</w:t>
      </w:r>
      <w:r w:rsidR="00BF4D9F">
        <w:rPr>
          <w:rFonts w:ascii="Times New Roman" w:hAnsi="Times New Roman" w:cs="Times New Roman"/>
        </w:rPr>
        <w:t>TcdA</w:t>
      </w:r>
      <w:r w:rsidR="0014411F" w:rsidRPr="00B72707">
        <w:rPr>
          <w:rFonts w:ascii="Times New Roman" w:hAnsi="Times New Roman" w:cs="Times New Roman"/>
        </w:rPr>
        <w:t xml:space="preserve"> </w:t>
      </w:r>
      <w:r w:rsidR="00793CE6" w:rsidRPr="00B72707">
        <w:rPr>
          <w:rFonts w:ascii="Times New Roman" w:hAnsi="Times New Roman" w:cs="Times New Roman"/>
        </w:rPr>
        <w:t>serum IgG</w:t>
      </w:r>
      <w:r w:rsidR="0014411F" w:rsidRPr="00B72707">
        <w:rPr>
          <w:rFonts w:ascii="Times New Roman" w:hAnsi="Times New Roman" w:cs="Times New Roman"/>
        </w:rPr>
        <w:t xml:space="preserve"> </w:t>
      </w:r>
      <w:r w:rsidR="004E3CE2" w:rsidRPr="00B72707">
        <w:rPr>
          <w:rFonts w:ascii="Times New Roman" w:hAnsi="Times New Roman" w:cs="Times New Roman"/>
        </w:rPr>
        <w:t xml:space="preserve"> (p </w:t>
      </w:r>
      <w:r w:rsidR="00EB4131" w:rsidRPr="00B72707">
        <w:rPr>
          <w:rFonts w:ascii="Times New Roman" w:hAnsi="Times New Roman" w:cs="Times New Roman"/>
        </w:rPr>
        <w:t xml:space="preserve">&lt; </w:t>
      </w:r>
      <w:r w:rsidR="004E3CE2" w:rsidRPr="00B72707">
        <w:rPr>
          <w:rFonts w:ascii="Times New Roman" w:hAnsi="Times New Roman" w:cs="Times New Roman"/>
        </w:rPr>
        <w:t>0.</w:t>
      </w:r>
      <w:r w:rsidR="00EB4131" w:rsidRPr="00B72707">
        <w:rPr>
          <w:rFonts w:ascii="Times New Roman" w:hAnsi="Times New Roman" w:cs="Times New Roman"/>
        </w:rPr>
        <w:t>01</w:t>
      </w:r>
      <w:r w:rsidR="004E3CE2" w:rsidRPr="00B72707">
        <w:rPr>
          <w:rFonts w:ascii="Times New Roman" w:hAnsi="Times New Roman" w:cs="Times New Roman"/>
        </w:rPr>
        <w:t xml:space="preserve">) </w:t>
      </w:r>
      <w:r w:rsidR="0014411F" w:rsidRPr="00B72707">
        <w:rPr>
          <w:rFonts w:ascii="Times New Roman" w:hAnsi="Times New Roman" w:cs="Times New Roman"/>
        </w:rPr>
        <w:t xml:space="preserve">(figure </w:t>
      </w:r>
      <w:r w:rsidR="00EB4131" w:rsidRPr="00B72707">
        <w:rPr>
          <w:rFonts w:ascii="Times New Roman" w:hAnsi="Times New Roman" w:cs="Times New Roman"/>
        </w:rPr>
        <w:t>1B</w:t>
      </w:r>
      <w:r w:rsidR="0014411F" w:rsidRPr="00B72707">
        <w:rPr>
          <w:rFonts w:ascii="Times New Roman" w:hAnsi="Times New Roman" w:cs="Times New Roman"/>
        </w:rPr>
        <w:t xml:space="preserve">).  </w:t>
      </w:r>
      <w:commentRangeStart w:id="29"/>
      <w:r w:rsidR="00715770">
        <w:rPr>
          <w:rFonts w:ascii="Times New Roman" w:hAnsi="Times New Roman" w:cs="Times New Roman"/>
        </w:rPr>
        <w:t xml:space="preserve">Prior to the adoptive transfer, </w:t>
      </w:r>
      <w:del w:id="30" w:author="Vendrov, Kimberly" w:date="2017-05-22T09:14:00Z">
        <w:r w:rsidR="00715770" w:rsidDel="00EE575E">
          <w:rPr>
            <w:rFonts w:ascii="Times New Roman" w:hAnsi="Times New Roman" w:cs="Times New Roman"/>
          </w:rPr>
          <w:delText xml:space="preserve">the </w:delText>
        </w:r>
      </w:del>
      <w:r w:rsidR="00715770" w:rsidRPr="00B72707">
        <w:rPr>
          <w:rFonts w:ascii="Times New Roman" w:hAnsi="Times New Roman" w:cs="Times New Roman"/>
        </w:rPr>
        <w:t>recipient</w:t>
      </w:r>
      <w:r w:rsidR="00B72707" w:rsidRPr="00B72707">
        <w:rPr>
          <w:rFonts w:ascii="Times New Roman" w:hAnsi="Times New Roman" w:cs="Times New Roman"/>
        </w:rPr>
        <w:t xml:space="preserve"> </w:t>
      </w:r>
      <w:r w:rsidR="00715770">
        <w:rPr>
          <w:rFonts w:ascii="Times New Roman" w:hAnsi="Times New Roman" w:cs="Times New Roman"/>
        </w:rPr>
        <w:t>mice (</w:t>
      </w:r>
      <w:r w:rsidR="00B72707" w:rsidRPr="00B72707">
        <w:rPr>
          <w:rFonts w:ascii="Times New Roman" w:hAnsi="Times New Roman" w:cs="Times New Roman"/>
        </w:rPr>
        <w:t>RAG1</w:t>
      </w:r>
      <w:r w:rsidR="00B72707" w:rsidRPr="00B72707">
        <w:rPr>
          <w:rFonts w:ascii="Times New Roman" w:hAnsi="Times New Roman" w:cs="Times New Roman"/>
          <w:vertAlign w:val="superscript"/>
        </w:rPr>
        <w:t>-/-</w:t>
      </w:r>
      <w:r w:rsidR="00715770">
        <w:rPr>
          <w:rFonts w:ascii="Times New Roman" w:hAnsi="Times New Roman" w:cs="Times New Roman"/>
        </w:rPr>
        <w:t xml:space="preserve">) </w:t>
      </w:r>
      <w:r w:rsidR="00D258A7">
        <w:rPr>
          <w:rFonts w:ascii="Times New Roman" w:hAnsi="Times New Roman" w:cs="Times New Roman"/>
        </w:rPr>
        <w:t>were made susceptible</w:t>
      </w:r>
      <w:r w:rsidR="00715770">
        <w:rPr>
          <w:rFonts w:ascii="Times New Roman" w:hAnsi="Times New Roman" w:cs="Times New Roman"/>
        </w:rPr>
        <w:t xml:space="preserve"> to infection </w:t>
      </w:r>
      <w:r w:rsidR="00D258A7">
        <w:rPr>
          <w:rFonts w:ascii="Times New Roman" w:hAnsi="Times New Roman" w:cs="Times New Roman"/>
        </w:rPr>
        <w:t>by p</w:t>
      </w:r>
      <w:r w:rsidR="00715770">
        <w:rPr>
          <w:rFonts w:ascii="Times New Roman" w:hAnsi="Times New Roman" w:cs="Times New Roman"/>
        </w:rPr>
        <w:t xml:space="preserve">re-treatment with </w:t>
      </w:r>
      <w:r w:rsidR="00361F29">
        <w:rPr>
          <w:rFonts w:ascii="Times New Roman" w:hAnsi="Times New Roman" w:cs="Times New Roman"/>
        </w:rPr>
        <w:t xml:space="preserve">the </w:t>
      </w:r>
      <w:r w:rsidR="00715770">
        <w:rPr>
          <w:rFonts w:ascii="Times New Roman" w:hAnsi="Times New Roman" w:cs="Times New Roman"/>
        </w:rPr>
        <w:t>antibiotic</w:t>
      </w:r>
      <w:r w:rsidR="00361F29">
        <w:rPr>
          <w:rFonts w:ascii="Times New Roman" w:hAnsi="Times New Roman" w:cs="Times New Roman"/>
        </w:rPr>
        <w:t xml:space="preserve"> cefoperazone and then inoculated with </w:t>
      </w:r>
      <w:r w:rsidR="00361F29">
        <w:rPr>
          <w:rFonts w:ascii="Times New Roman" w:hAnsi="Times New Roman" w:cs="Times New Roman"/>
          <w:i/>
        </w:rPr>
        <w:t>C. difficile</w:t>
      </w:r>
      <w:r w:rsidR="00361F29">
        <w:rPr>
          <w:rFonts w:ascii="Times New Roman" w:hAnsi="Times New Roman" w:cs="Times New Roman"/>
        </w:rPr>
        <w:t xml:space="preserve"> strain 630 spores</w:t>
      </w:r>
      <w:commentRangeEnd w:id="29"/>
      <w:r w:rsidR="000D0824">
        <w:rPr>
          <w:rStyle w:val="CommentReference"/>
        </w:rPr>
        <w:commentReference w:id="29"/>
      </w:r>
      <w:r w:rsidR="00715770">
        <w:rPr>
          <w:rFonts w:ascii="Times New Roman" w:hAnsi="Times New Roman" w:cs="Times New Roman"/>
        </w:rPr>
        <w:t xml:space="preserve">. </w:t>
      </w:r>
      <w:r w:rsidR="00361F29">
        <w:rPr>
          <w:rFonts w:ascii="Times New Roman" w:hAnsi="Times New Roman" w:cs="Times New Roman"/>
        </w:rPr>
        <w:t xml:space="preserve">Three days after </w:t>
      </w:r>
      <w:r w:rsidR="00361F29">
        <w:rPr>
          <w:rFonts w:ascii="Times New Roman" w:hAnsi="Times New Roman" w:cs="Times New Roman"/>
          <w:i/>
        </w:rPr>
        <w:t xml:space="preserve">C. difficile </w:t>
      </w:r>
      <w:r w:rsidR="00361F29">
        <w:rPr>
          <w:rFonts w:ascii="Times New Roman" w:hAnsi="Times New Roman" w:cs="Times New Roman"/>
        </w:rPr>
        <w:t>challenge, mice received</w:t>
      </w:r>
      <w:r w:rsidR="00715770">
        <w:rPr>
          <w:rFonts w:ascii="Times New Roman" w:hAnsi="Times New Roman" w:cs="Times New Roman"/>
        </w:rPr>
        <w:t xml:space="preserve"> </w:t>
      </w:r>
      <w:ins w:id="31" w:author="Jhansi Leslie" w:date="2017-05-21T19:51:00Z">
        <w:r w:rsidR="00BF4D9F">
          <w:rPr>
            <w:rFonts w:ascii="Times New Roman" w:hAnsi="Times New Roman" w:cs="Times New Roman"/>
          </w:rPr>
          <w:t>splenocytes</w:t>
        </w:r>
      </w:ins>
      <w:ins w:id="32" w:author="Vincent Young" w:date="2017-05-21T17:04:00Z">
        <w:r w:rsidR="00361F29">
          <w:rPr>
            <w:rFonts w:ascii="Times New Roman" w:hAnsi="Times New Roman" w:cs="Times New Roman"/>
          </w:rPr>
          <w:t xml:space="preserve"> </w:t>
        </w:r>
      </w:ins>
      <w:del w:id="33" w:author="Jhansi Leslie" w:date="2017-05-21T19:52:00Z">
        <w:r w:rsidR="00715770" w:rsidDel="00BF4D9F">
          <w:rPr>
            <w:rFonts w:ascii="Times New Roman" w:hAnsi="Times New Roman" w:cs="Times New Roman"/>
          </w:rPr>
          <w:delText xml:space="preserve">transfer </w:delText>
        </w:r>
        <w:r w:rsidR="00D258A7" w:rsidDel="00BF4D9F">
          <w:rPr>
            <w:rFonts w:ascii="Times New Roman" w:hAnsi="Times New Roman" w:cs="Times New Roman"/>
          </w:rPr>
          <w:delText xml:space="preserve">. </w:delText>
        </w:r>
      </w:del>
      <w:ins w:id="34" w:author="Jhansi Leslie" w:date="2017-05-21T19:52:00Z">
        <w:r w:rsidR="00BF4D9F">
          <w:rPr>
            <w:rFonts w:ascii="Times New Roman" w:hAnsi="Times New Roman" w:cs="Times New Roman"/>
          </w:rPr>
          <w:t xml:space="preserve">transfer. </w:t>
        </w:r>
      </w:ins>
      <w:del w:id="35" w:author="Vendrov, Kimberly" w:date="2017-05-22T09:19:00Z">
        <w:r w:rsidR="00D258A7" w:rsidDel="000D0824">
          <w:rPr>
            <w:rFonts w:ascii="Times New Roman" w:hAnsi="Times New Roman" w:cs="Times New Roman"/>
          </w:rPr>
          <w:delText xml:space="preserve">The </w:delText>
        </w:r>
      </w:del>
      <w:ins w:id="36" w:author="Vendrov, Kimberly" w:date="2017-05-22T09:19:00Z">
        <w:r w:rsidR="000D0824">
          <w:rPr>
            <w:rFonts w:ascii="Times New Roman" w:hAnsi="Times New Roman" w:cs="Times New Roman"/>
          </w:rPr>
          <w:t>R</w:t>
        </w:r>
      </w:ins>
      <w:del w:id="37" w:author="Vendrov, Kimberly" w:date="2017-05-22T09:19:00Z">
        <w:r w:rsidR="00D258A7" w:rsidDel="000D0824">
          <w:rPr>
            <w:rFonts w:ascii="Times New Roman" w:hAnsi="Times New Roman" w:cs="Times New Roman"/>
          </w:rPr>
          <w:delText>r</w:delText>
        </w:r>
      </w:del>
      <w:r w:rsidR="00D258A7">
        <w:rPr>
          <w:rFonts w:ascii="Times New Roman" w:hAnsi="Times New Roman" w:cs="Times New Roman"/>
        </w:rPr>
        <w:t>ecipient mice</w:t>
      </w:r>
      <w:r w:rsidR="00B72707" w:rsidRPr="00B72707">
        <w:rPr>
          <w:rFonts w:ascii="Times New Roman" w:hAnsi="Times New Roman" w:cs="Times New Roman"/>
        </w:rPr>
        <w:t xml:space="preserve"> were randomly assigned to one of three groups and either received </w:t>
      </w:r>
      <w:r w:rsidR="00715770" w:rsidRPr="00B72707">
        <w:rPr>
          <w:rFonts w:ascii="Times New Roman" w:hAnsi="Times New Roman" w:cs="Times New Roman"/>
        </w:rPr>
        <w:t xml:space="preserve">splenocytes </w:t>
      </w:r>
      <w:r w:rsidR="00715770">
        <w:rPr>
          <w:rFonts w:ascii="Times New Roman" w:hAnsi="Times New Roman" w:cs="Times New Roman"/>
        </w:rPr>
        <w:t xml:space="preserve">from </w:t>
      </w:r>
      <w:del w:id="38" w:author="Vendrov, Kimberly" w:date="2017-05-22T09:19:00Z">
        <w:r w:rsidR="00715770" w:rsidDel="000D0824">
          <w:rPr>
            <w:rFonts w:ascii="Times New Roman" w:hAnsi="Times New Roman" w:cs="Times New Roman"/>
          </w:rPr>
          <w:delText xml:space="preserve">the </w:delText>
        </w:r>
      </w:del>
      <w:r w:rsidR="00B72707" w:rsidRPr="00B72707">
        <w:rPr>
          <w:rFonts w:ascii="Times New Roman" w:hAnsi="Times New Roman" w:cs="Times New Roman"/>
        </w:rPr>
        <w:t>naïve</w:t>
      </w:r>
      <w:r w:rsidR="00715770">
        <w:rPr>
          <w:rFonts w:ascii="Times New Roman" w:hAnsi="Times New Roman" w:cs="Times New Roman"/>
        </w:rPr>
        <w:t xml:space="preserve"> wild type donors</w:t>
      </w:r>
      <w:r w:rsidR="00B72707" w:rsidRPr="00B72707">
        <w:rPr>
          <w:rFonts w:ascii="Times New Roman" w:hAnsi="Times New Roman" w:cs="Times New Roman"/>
        </w:rPr>
        <w:t xml:space="preserve">, splenocytes from infected </w:t>
      </w:r>
      <w:r w:rsidR="00715770">
        <w:rPr>
          <w:rFonts w:ascii="Times New Roman" w:hAnsi="Times New Roman" w:cs="Times New Roman"/>
        </w:rPr>
        <w:t>wild type donors</w:t>
      </w:r>
      <w:r w:rsidR="00B72707" w:rsidRPr="00B72707">
        <w:rPr>
          <w:rFonts w:ascii="Times New Roman" w:hAnsi="Times New Roman" w:cs="Times New Roman"/>
        </w:rPr>
        <w:t xml:space="preserve"> or vehicle (figure 1A).  </w:t>
      </w:r>
      <w:r w:rsidR="0014411F" w:rsidRPr="00B72707">
        <w:rPr>
          <w:rFonts w:ascii="Times New Roman" w:hAnsi="Times New Roman" w:cs="Times New Roman"/>
        </w:rPr>
        <w:t xml:space="preserve"> To confirm the success</w:t>
      </w:r>
      <w:ins w:id="39" w:author="Vendrov, Kimberly" w:date="2017-05-22T09:19:00Z">
        <w:r w:rsidR="000D0824">
          <w:rPr>
            <w:rFonts w:ascii="Times New Roman" w:hAnsi="Times New Roman" w:cs="Times New Roman"/>
          </w:rPr>
          <w:t>ful</w:t>
        </w:r>
      </w:ins>
      <w:r w:rsidR="0014411F" w:rsidRPr="00B72707">
        <w:rPr>
          <w:rFonts w:ascii="Times New Roman" w:hAnsi="Times New Roman" w:cs="Times New Roman"/>
        </w:rPr>
        <w:t xml:space="preserve"> </w:t>
      </w:r>
      <w:r w:rsidR="00D258A7">
        <w:rPr>
          <w:rFonts w:ascii="Times New Roman" w:hAnsi="Times New Roman" w:cs="Times New Roman"/>
        </w:rPr>
        <w:t xml:space="preserve">engraftment of the WT </w:t>
      </w:r>
      <w:commentRangeStart w:id="40"/>
      <w:r w:rsidR="00D258A7">
        <w:rPr>
          <w:rFonts w:ascii="Times New Roman" w:hAnsi="Times New Roman" w:cs="Times New Roman"/>
        </w:rPr>
        <w:t>cells</w:t>
      </w:r>
      <w:commentRangeEnd w:id="40"/>
      <w:r w:rsidR="000D0824">
        <w:rPr>
          <w:rStyle w:val="CommentReference"/>
        </w:rPr>
        <w:commentReference w:id="40"/>
      </w:r>
      <w:r w:rsidR="00B72707">
        <w:rPr>
          <w:rFonts w:ascii="Times New Roman" w:hAnsi="Times New Roman" w:cs="Times New Roman"/>
        </w:rPr>
        <w:t xml:space="preserve">, </w:t>
      </w:r>
      <w:r w:rsidR="0014411F" w:rsidRPr="00B72707">
        <w:rPr>
          <w:rFonts w:ascii="Times New Roman" w:hAnsi="Times New Roman" w:cs="Times New Roman"/>
        </w:rPr>
        <w:t>we measure</w:t>
      </w:r>
      <w:r w:rsidR="00B72707">
        <w:rPr>
          <w:rFonts w:ascii="Times New Roman" w:hAnsi="Times New Roman" w:cs="Times New Roman"/>
        </w:rPr>
        <w:t>d</w:t>
      </w:r>
      <w:r w:rsidR="0014411F" w:rsidRPr="00B72707">
        <w:rPr>
          <w:rFonts w:ascii="Times New Roman" w:hAnsi="Times New Roman" w:cs="Times New Roman"/>
        </w:rPr>
        <w:t xml:space="preserve"> </w:t>
      </w:r>
      <w:r w:rsidR="00361F29">
        <w:rPr>
          <w:rFonts w:ascii="Times New Roman" w:hAnsi="Times New Roman" w:cs="Times New Roman"/>
        </w:rPr>
        <w:t xml:space="preserve">total </w:t>
      </w:r>
      <w:commentRangeStart w:id="41"/>
      <w:r w:rsidR="0014411F" w:rsidRPr="00B72707">
        <w:rPr>
          <w:rFonts w:ascii="Times New Roman" w:hAnsi="Times New Roman" w:cs="Times New Roman"/>
        </w:rPr>
        <w:t>serum</w:t>
      </w:r>
      <w:commentRangeEnd w:id="41"/>
      <w:r w:rsidR="00361F29">
        <w:rPr>
          <w:rStyle w:val="CommentReference"/>
        </w:rPr>
        <w:commentReference w:id="41"/>
      </w:r>
      <w:r w:rsidR="0014411F" w:rsidRPr="00B72707">
        <w:rPr>
          <w:rFonts w:ascii="Times New Roman" w:hAnsi="Times New Roman" w:cs="Times New Roman"/>
        </w:rPr>
        <w:t xml:space="preserve"> IgG</w:t>
      </w:r>
      <w:r w:rsidR="00D258A7">
        <w:rPr>
          <w:rFonts w:ascii="Times New Roman" w:hAnsi="Times New Roman" w:cs="Times New Roman"/>
        </w:rPr>
        <w:t xml:space="preserve"> in the recipient mice</w:t>
      </w:r>
      <w:r w:rsidR="0014411F" w:rsidRPr="00B72707">
        <w:rPr>
          <w:rFonts w:ascii="Times New Roman" w:hAnsi="Times New Roman" w:cs="Times New Roman"/>
        </w:rPr>
        <w:t xml:space="preserve"> three-weeks post transfer. </w:t>
      </w:r>
      <w:r w:rsidR="007C074D">
        <w:rPr>
          <w:rFonts w:ascii="Times New Roman" w:hAnsi="Times New Roman" w:cs="Times New Roman"/>
        </w:rPr>
        <w:t>The mice that</w:t>
      </w:r>
      <w:r w:rsidR="00D258A7">
        <w:rPr>
          <w:rFonts w:ascii="Times New Roman" w:hAnsi="Times New Roman" w:cs="Times New Roman"/>
        </w:rPr>
        <w:t xml:space="preserve"> received splenocytes</w:t>
      </w:r>
      <w:r w:rsidR="00715770">
        <w:rPr>
          <w:rFonts w:ascii="Times New Roman" w:hAnsi="Times New Roman" w:cs="Times New Roman"/>
        </w:rPr>
        <w:t xml:space="preserve"> </w:t>
      </w:r>
      <w:r w:rsidR="00367AB6" w:rsidRPr="00B72707">
        <w:rPr>
          <w:rFonts w:ascii="Times New Roman" w:hAnsi="Times New Roman" w:cs="Times New Roman"/>
        </w:rPr>
        <w:t xml:space="preserve">had </w:t>
      </w:r>
      <w:r w:rsidR="00D258A7" w:rsidRPr="00B72707">
        <w:rPr>
          <w:rFonts w:ascii="Times New Roman" w:hAnsi="Times New Roman" w:cs="Times New Roman"/>
        </w:rPr>
        <w:t>significantly higher</w:t>
      </w:r>
      <w:r w:rsidR="00D258A7">
        <w:rPr>
          <w:rFonts w:ascii="Times New Roman" w:hAnsi="Times New Roman" w:cs="Times New Roman"/>
        </w:rPr>
        <w:t xml:space="preserve"> </w:t>
      </w:r>
      <w:r w:rsidR="0034113E" w:rsidRPr="00B72707">
        <w:rPr>
          <w:rFonts w:ascii="Times New Roman" w:hAnsi="Times New Roman" w:cs="Times New Roman"/>
        </w:rPr>
        <w:t xml:space="preserve">levels of serum </w:t>
      </w:r>
      <w:r w:rsidR="00367AB6" w:rsidRPr="00B72707">
        <w:rPr>
          <w:rFonts w:ascii="Times New Roman" w:hAnsi="Times New Roman" w:cs="Times New Roman"/>
        </w:rPr>
        <w:t>IgG three-weeks post-</w:t>
      </w:r>
      <w:r w:rsidR="0095380C">
        <w:rPr>
          <w:rFonts w:ascii="Times New Roman" w:hAnsi="Times New Roman" w:cs="Times New Roman"/>
        </w:rPr>
        <w:t>transfer</w:t>
      </w:r>
      <w:r w:rsidR="00D258A7" w:rsidRPr="00D258A7">
        <w:rPr>
          <w:rFonts w:ascii="Times New Roman" w:hAnsi="Times New Roman" w:cs="Times New Roman"/>
        </w:rPr>
        <w:t xml:space="preserve"> </w:t>
      </w:r>
      <w:r w:rsidR="00D258A7">
        <w:rPr>
          <w:rFonts w:ascii="Times New Roman" w:hAnsi="Times New Roman" w:cs="Times New Roman"/>
        </w:rPr>
        <w:t>compared to the mice</w:t>
      </w:r>
      <w:r w:rsidR="00D258A7" w:rsidRPr="00B72707">
        <w:rPr>
          <w:rFonts w:ascii="Times New Roman" w:hAnsi="Times New Roman" w:cs="Times New Roman"/>
        </w:rPr>
        <w:t xml:space="preserve"> that received vehicle (p &lt;0.05)  (figure 1C)</w:t>
      </w:r>
      <w:r w:rsidR="0095380C">
        <w:rPr>
          <w:rFonts w:ascii="Times New Roman" w:hAnsi="Times New Roman" w:cs="Times New Roman"/>
        </w:rPr>
        <w:t xml:space="preserve">. </w:t>
      </w:r>
      <w:r w:rsidR="00715770">
        <w:rPr>
          <w:rFonts w:ascii="Times New Roman" w:hAnsi="Times New Roman" w:cs="Times New Roman"/>
        </w:rPr>
        <w:t>Of the mice</w:t>
      </w:r>
      <w:r w:rsidR="00D258A7">
        <w:rPr>
          <w:rFonts w:ascii="Times New Roman" w:hAnsi="Times New Roman" w:cs="Times New Roman"/>
        </w:rPr>
        <w:t xml:space="preserve"> that received splenocytes</w:t>
      </w:r>
      <w:r w:rsidR="00715770">
        <w:rPr>
          <w:rFonts w:ascii="Times New Roman" w:hAnsi="Times New Roman" w:cs="Times New Roman"/>
        </w:rPr>
        <w:t>,</w:t>
      </w:r>
      <w:r w:rsidR="00D258A7">
        <w:rPr>
          <w:rFonts w:ascii="Times New Roman" w:hAnsi="Times New Roman" w:cs="Times New Roman"/>
        </w:rPr>
        <w:t xml:space="preserve"> </w:t>
      </w:r>
      <w:r w:rsidR="00715770">
        <w:rPr>
          <w:rFonts w:ascii="Times New Roman" w:hAnsi="Times New Roman" w:cs="Times New Roman"/>
        </w:rPr>
        <w:t xml:space="preserve">two </w:t>
      </w:r>
      <w:r w:rsidR="00D258A7">
        <w:rPr>
          <w:rFonts w:ascii="Times New Roman" w:hAnsi="Times New Roman" w:cs="Times New Roman"/>
        </w:rPr>
        <w:t>did not develop</w:t>
      </w:r>
      <w:r w:rsidR="00715770">
        <w:rPr>
          <w:rFonts w:ascii="Times New Roman" w:hAnsi="Times New Roman" w:cs="Times New Roman"/>
        </w:rPr>
        <w:t xml:space="preserve"> any detectable serum IgG. </w:t>
      </w:r>
      <w:r w:rsidR="00EB4131" w:rsidRPr="00B72707">
        <w:rPr>
          <w:rFonts w:ascii="Times New Roman" w:hAnsi="Times New Roman" w:cs="Times New Roman"/>
        </w:rPr>
        <w:t xml:space="preserve">There was no difference in the levels of serum IgG </w:t>
      </w:r>
      <w:r w:rsidR="00B72707">
        <w:rPr>
          <w:rFonts w:ascii="Times New Roman" w:hAnsi="Times New Roman" w:cs="Times New Roman"/>
        </w:rPr>
        <w:t>between the</w:t>
      </w:r>
      <w:r w:rsidR="00EB4131" w:rsidRPr="00B72707">
        <w:rPr>
          <w:rFonts w:ascii="Times New Roman" w:hAnsi="Times New Roman" w:cs="Times New Roman"/>
        </w:rPr>
        <w:t xml:space="preserve"> mice that received splenocytes from infected donors versus uninfected donors</w:t>
      </w:r>
      <w:r w:rsidR="00782A35" w:rsidRPr="00B72707">
        <w:rPr>
          <w:rFonts w:ascii="Times New Roman" w:hAnsi="Times New Roman" w:cs="Times New Roman"/>
        </w:rPr>
        <w:t xml:space="preserve"> (p </w:t>
      </w:r>
      <w:r w:rsidR="00B72707">
        <w:rPr>
          <w:rFonts w:ascii="Times New Roman" w:hAnsi="Times New Roman" w:cs="Times New Roman"/>
        </w:rPr>
        <w:t>&gt;</w:t>
      </w:r>
      <w:r w:rsidR="00782A35" w:rsidRPr="00B72707">
        <w:rPr>
          <w:rFonts w:ascii="Times New Roman" w:hAnsi="Times New Roman" w:cs="Times New Roman"/>
        </w:rPr>
        <w:t>0.05)</w:t>
      </w:r>
      <w:r w:rsidR="00EB4131" w:rsidRPr="00B72707">
        <w:rPr>
          <w:rFonts w:ascii="Times New Roman" w:hAnsi="Times New Roman" w:cs="Times New Roman"/>
        </w:rPr>
        <w:t xml:space="preserve">.   </w:t>
      </w:r>
      <w:r w:rsidR="009753D2" w:rsidRPr="00B72707">
        <w:rPr>
          <w:rFonts w:ascii="Times New Roman" w:hAnsi="Times New Roman" w:cs="Times New Roman"/>
        </w:rPr>
        <w:t>Furthermore, we determine</w:t>
      </w:r>
      <w:r w:rsidR="00506298" w:rsidRPr="00B72707">
        <w:rPr>
          <w:rFonts w:ascii="Times New Roman" w:hAnsi="Times New Roman" w:cs="Times New Roman"/>
        </w:rPr>
        <w:t>d</w:t>
      </w:r>
      <w:r w:rsidR="009753D2" w:rsidRPr="00B72707">
        <w:rPr>
          <w:rFonts w:ascii="Times New Roman" w:hAnsi="Times New Roman" w:cs="Times New Roman"/>
        </w:rPr>
        <w:t xml:space="preserve"> </w:t>
      </w:r>
      <w:r w:rsidR="005F15D6" w:rsidRPr="00B72707">
        <w:rPr>
          <w:rFonts w:ascii="Times New Roman" w:hAnsi="Times New Roman" w:cs="Times New Roman"/>
        </w:rPr>
        <w:t xml:space="preserve">that we </w:t>
      </w:r>
      <w:r w:rsidR="00793CE6" w:rsidRPr="00B72707">
        <w:rPr>
          <w:rFonts w:ascii="Times New Roman" w:hAnsi="Times New Roman" w:cs="Times New Roman"/>
        </w:rPr>
        <w:t>successfully t</w:t>
      </w:r>
      <w:r w:rsidR="005F15D6" w:rsidRPr="00B72707">
        <w:rPr>
          <w:rFonts w:ascii="Times New Roman" w:hAnsi="Times New Roman" w:cs="Times New Roman"/>
        </w:rPr>
        <w:t xml:space="preserve">ransferred </w:t>
      </w:r>
      <w:r w:rsidR="007D6A3E" w:rsidRPr="00B72707">
        <w:rPr>
          <w:rFonts w:ascii="Times New Roman" w:hAnsi="Times New Roman" w:cs="Times New Roman"/>
        </w:rPr>
        <w:t>anti-</w:t>
      </w:r>
      <w:r w:rsidR="00793CE6" w:rsidRPr="00B72707">
        <w:rPr>
          <w:rFonts w:ascii="Times New Roman" w:hAnsi="Times New Roman" w:cs="Times New Roman"/>
          <w:i/>
        </w:rPr>
        <w:t xml:space="preserve">C. </w:t>
      </w:r>
      <w:r w:rsidR="007D6A3E" w:rsidRPr="00B72707">
        <w:rPr>
          <w:rFonts w:ascii="Times New Roman" w:hAnsi="Times New Roman" w:cs="Times New Roman"/>
          <w:i/>
        </w:rPr>
        <w:t xml:space="preserve">difficile </w:t>
      </w:r>
      <w:r w:rsidR="007D6A3E" w:rsidRPr="00B72707">
        <w:rPr>
          <w:rFonts w:ascii="Times New Roman" w:hAnsi="Times New Roman" w:cs="Times New Roman"/>
        </w:rPr>
        <w:t>immunity</w:t>
      </w:r>
      <w:r w:rsidR="007D6A3E" w:rsidRPr="00B72707">
        <w:rPr>
          <w:rFonts w:ascii="Times New Roman" w:hAnsi="Times New Roman" w:cs="Times New Roman"/>
          <w:i/>
        </w:rPr>
        <w:t xml:space="preserve"> </w:t>
      </w:r>
      <w:r w:rsidR="00506298" w:rsidRPr="00B72707">
        <w:rPr>
          <w:rFonts w:ascii="Times New Roman" w:hAnsi="Times New Roman" w:cs="Times New Roman"/>
        </w:rPr>
        <w:t xml:space="preserve">as we detected </w:t>
      </w:r>
      <w:r w:rsidR="00793CE6" w:rsidRPr="00B72707">
        <w:rPr>
          <w:rFonts w:ascii="Times New Roman" w:hAnsi="Times New Roman" w:cs="Times New Roman"/>
        </w:rPr>
        <w:t>anti-</w:t>
      </w:r>
      <w:r w:rsidR="000C57AA">
        <w:rPr>
          <w:rFonts w:ascii="Times New Roman" w:hAnsi="Times New Roman" w:cs="Times New Roman"/>
        </w:rPr>
        <w:t>Tcd</w:t>
      </w:r>
      <w:r w:rsidR="00793CE6" w:rsidRPr="00B72707">
        <w:rPr>
          <w:rFonts w:ascii="Times New Roman" w:hAnsi="Times New Roman" w:cs="Times New Roman"/>
        </w:rPr>
        <w:t>A</w:t>
      </w:r>
      <w:r w:rsidR="00367AB6" w:rsidRPr="00B72707">
        <w:rPr>
          <w:rFonts w:ascii="Times New Roman" w:hAnsi="Times New Roman" w:cs="Times New Roman"/>
        </w:rPr>
        <w:t xml:space="preserve"> </w:t>
      </w:r>
      <w:r w:rsidR="004E3CE2" w:rsidRPr="00B72707">
        <w:rPr>
          <w:rFonts w:ascii="Times New Roman" w:hAnsi="Times New Roman" w:cs="Times New Roman"/>
        </w:rPr>
        <w:t>IgG only</w:t>
      </w:r>
      <w:r w:rsidR="00367AB6" w:rsidRPr="00B72707">
        <w:rPr>
          <w:rFonts w:ascii="Times New Roman" w:hAnsi="Times New Roman" w:cs="Times New Roman"/>
        </w:rPr>
        <w:t xml:space="preserve"> the </w:t>
      </w:r>
      <w:r w:rsidR="00506298" w:rsidRPr="00B72707">
        <w:rPr>
          <w:rFonts w:ascii="Times New Roman" w:hAnsi="Times New Roman" w:cs="Times New Roman"/>
        </w:rPr>
        <w:t xml:space="preserve">serum from the </w:t>
      </w:r>
      <w:r w:rsidR="00367AB6" w:rsidRPr="00B72707">
        <w:rPr>
          <w:rFonts w:ascii="Times New Roman" w:hAnsi="Times New Roman" w:cs="Times New Roman"/>
        </w:rPr>
        <w:t xml:space="preserve">mice that received splenocytes </w:t>
      </w:r>
      <w:r w:rsidR="00793CE6" w:rsidRPr="00B72707">
        <w:rPr>
          <w:rFonts w:ascii="Times New Roman" w:hAnsi="Times New Roman" w:cs="Times New Roman"/>
        </w:rPr>
        <w:t>from the infected donors</w:t>
      </w:r>
      <w:r w:rsidR="00367AB6" w:rsidRPr="00B72707">
        <w:rPr>
          <w:rFonts w:ascii="Times New Roman" w:hAnsi="Times New Roman" w:cs="Times New Roman"/>
        </w:rPr>
        <w:t xml:space="preserve"> </w:t>
      </w:r>
      <w:r w:rsidR="004E3CE2" w:rsidRPr="00B72707">
        <w:rPr>
          <w:rFonts w:ascii="Times New Roman" w:hAnsi="Times New Roman" w:cs="Times New Roman"/>
        </w:rPr>
        <w:t xml:space="preserve">(p </w:t>
      </w:r>
      <w:r w:rsidR="00EB4131" w:rsidRPr="00B72707">
        <w:rPr>
          <w:rFonts w:ascii="Times New Roman" w:hAnsi="Times New Roman" w:cs="Times New Roman"/>
        </w:rPr>
        <w:t xml:space="preserve">&lt; </w:t>
      </w:r>
      <w:r w:rsidR="004E3CE2" w:rsidRPr="00B72707">
        <w:rPr>
          <w:rFonts w:ascii="Times New Roman" w:hAnsi="Times New Roman" w:cs="Times New Roman"/>
        </w:rPr>
        <w:t>0.0</w:t>
      </w:r>
      <w:r w:rsidR="00EB4131" w:rsidRPr="00B72707">
        <w:rPr>
          <w:rFonts w:ascii="Times New Roman" w:hAnsi="Times New Roman" w:cs="Times New Roman"/>
        </w:rPr>
        <w:t>1</w:t>
      </w:r>
      <w:r w:rsidR="004E3CE2" w:rsidRPr="00B72707">
        <w:rPr>
          <w:rFonts w:ascii="Times New Roman" w:hAnsi="Times New Roman" w:cs="Times New Roman"/>
        </w:rPr>
        <w:t xml:space="preserve">) </w:t>
      </w:r>
      <w:r w:rsidR="00367AB6" w:rsidRPr="00B72707">
        <w:rPr>
          <w:rFonts w:ascii="Times New Roman" w:hAnsi="Times New Roman" w:cs="Times New Roman"/>
        </w:rPr>
        <w:t xml:space="preserve">(figure </w:t>
      </w:r>
      <w:r w:rsidR="00ED0484" w:rsidRPr="00B72707">
        <w:rPr>
          <w:rFonts w:ascii="Times New Roman" w:hAnsi="Times New Roman" w:cs="Times New Roman"/>
        </w:rPr>
        <w:t>1D</w:t>
      </w:r>
      <w:r w:rsidR="00793CE6" w:rsidRPr="00B72707">
        <w:rPr>
          <w:rFonts w:ascii="Times New Roman" w:hAnsi="Times New Roman" w:cs="Times New Roman"/>
        </w:rPr>
        <w:t xml:space="preserve">). </w:t>
      </w:r>
      <w:r w:rsidR="00367AB6" w:rsidRPr="00B72707">
        <w:rPr>
          <w:rFonts w:ascii="Times New Roman" w:hAnsi="Times New Roman" w:cs="Times New Roman"/>
        </w:rPr>
        <w:t xml:space="preserve"> </w:t>
      </w:r>
    </w:p>
    <w:p w14:paraId="5A6DC65C" w14:textId="1786CD03" w:rsidR="00BF4D9F" w:rsidRDefault="00D15086" w:rsidP="00782A35">
      <w:pPr>
        <w:spacing w:line="480" w:lineRule="auto"/>
        <w:ind w:firstLine="720"/>
        <w:rPr>
          <w:ins w:id="42" w:author="Jhansi Leslie" w:date="2017-05-21T19:54:00Z"/>
          <w:rFonts w:ascii="Times New Roman" w:hAnsi="Times New Roman" w:cs="Times New Roman"/>
        </w:rPr>
      </w:pPr>
      <w:r w:rsidRPr="00CE72D9">
        <w:rPr>
          <w:rFonts w:ascii="Times New Roman" w:hAnsi="Times New Roman" w:cs="Times New Roman"/>
        </w:rPr>
        <w:t xml:space="preserve">Following </w:t>
      </w:r>
      <w:r w:rsidR="004E3CE2" w:rsidRPr="00CE72D9">
        <w:rPr>
          <w:rFonts w:ascii="Times New Roman" w:hAnsi="Times New Roman" w:cs="Times New Roman"/>
        </w:rPr>
        <w:t>adoptive t</w:t>
      </w:r>
      <w:r w:rsidRPr="00CE72D9">
        <w:rPr>
          <w:rFonts w:ascii="Times New Roman" w:hAnsi="Times New Roman" w:cs="Times New Roman"/>
        </w:rPr>
        <w:t xml:space="preserve">ransfer, levels of </w:t>
      </w:r>
      <w:r w:rsidR="00793CE6" w:rsidRPr="00CE72D9">
        <w:rPr>
          <w:rFonts w:ascii="Times New Roman" w:hAnsi="Times New Roman" w:cs="Times New Roman"/>
          <w:i/>
        </w:rPr>
        <w:t>C. difficile</w:t>
      </w:r>
      <w:r w:rsidR="00793CE6" w:rsidRPr="00CE72D9">
        <w:rPr>
          <w:rFonts w:ascii="Times New Roman" w:hAnsi="Times New Roman" w:cs="Times New Roman"/>
        </w:rPr>
        <w:t xml:space="preserve"> in the feces </w:t>
      </w:r>
      <w:r w:rsidR="00EB4131" w:rsidRPr="00CE72D9">
        <w:rPr>
          <w:rFonts w:ascii="Times New Roman" w:hAnsi="Times New Roman" w:cs="Times New Roman"/>
        </w:rPr>
        <w:t xml:space="preserve">were </w:t>
      </w:r>
      <w:r w:rsidRPr="00CE72D9">
        <w:rPr>
          <w:rFonts w:ascii="Times New Roman" w:hAnsi="Times New Roman" w:cs="Times New Roman"/>
        </w:rPr>
        <w:t xml:space="preserve">monitored for three weeks. </w:t>
      </w:r>
      <w:r w:rsidR="00793CE6" w:rsidRPr="00CE72D9">
        <w:rPr>
          <w:rFonts w:ascii="Times New Roman" w:hAnsi="Times New Roman" w:cs="Times New Roman"/>
        </w:rPr>
        <w:t xml:space="preserve"> </w:t>
      </w:r>
      <w:ins w:id="43" w:author="Jhansi Leslie" w:date="2017-05-21T19:53:00Z">
        <w:r w:rsidR="00BF4D9F">
          <w:rPr>
            <w:rFonts w:ascii="Times New Roman" w:hAnsi="Times New Roman" w:cs="Times New Roman"/>
          </w:rPr>
          <w:t>We</w:t>
        </w:r>
      </w:ins>
      <w:r w:rsidR="00793CE6" w:rsidRPr="00CE72D9">
        <w:rPr>
          <w:rFonts w:ascii="Times New Roman" w:hAnsi="Times New Roman" w:cs="Times New Roman"/>
        </w:rPr>
        <w:t xml:space="preserve"> observe</w:t>
      </w:r>
      <w:ins w:id="44" w:author="Jhansi Leslie" w:date="2017-05-21T19:53:00Z">
        <w:r w:rsidR="00BF4D9F">
          <w:rPr>
            <w:rFonts w:ascii="Times New Roman" w:hAnsi="Times New Roman" w:cs="Times New Roman"/>
          </w:rPr>
          <w:t>d</w:t>
        </w:r>
      </w:ins>
      <w:r w:rsidR="00793CE6" w:rsidRPr="00CE72D9">
        <w:rPr>
          <w:rFonts w:ascii="Times New Roman" w:hAnsi="Times New Roman" w:cs="Times New Roman"/>
        </w:rPr>
        <w:t xml:space="preserve"> clearance of </w:t>
      </w:r>
      <w:r w:rsidR="00793CE6" w:rsidRPr="00CE72D9">
        <w:rPr>
          <w:rFonts w:ascii="Times New Roman" w:hAnsi="Times New Roman" w:cs="Times New Roman"/>
          <w:i/>
        </w:rPr>
        <w:t>C. difficile</w:t>
      </w:r>
      <w:r w:rsidR="00793CE6" w:rsidRPr="00CE72D9">
        <w:rPr>
          <w:rFonts w:ascii="Times New Roman" w:hAnsi="Times New Roman" w:cs="Times New Roman"/>
        </w:rPr>
        <w:t xml:space="preserve"> </w:t>
      </w:r>
      <w:r w:rsidR="004D3F21" w:rsidRPr="00CE72D9">
        <w:rPr>
          <w:rFonts w:ascii="Times New Roman" w:hAnsi="Times New Roman" w:cs="Times New Roman"/>
        </w:rPr>
        <w:t xml:space="preserve">from </w:t>
      </w:r>
      <w:r w:rsidR="00793CE6" w:rsidRPr="00CE72D9">
        <w:rPr>
          <w:rFonts w:ascii="Times New Roman" w:hAnsi="Times New Roman" w:cs="Times New Roman"/>
        </w:rPr>
        <w:t>mice</w:t>
      </w:r>
      <w:r w:rsidR="000C57AA">
        <w:rPr>
          <w:rFonts w:ascii="Times New Roman" w:hAnsi="Times New Roman" w:cs="Times New Roman"/>
        </w:rPr>
        <w:t xml:space="preserve"> that were housed</w:t>
      </w:r>
      <w:r w:rsidR="00793CE6" w:rsidRPr="00CE72D9">
        <w:rPr>
          <w:rFonts w:ascii="Times New Roman" w:hAnsi="Times New Roman" w:cs="Times New Roman"/>
        </w:rPr>
        <w:t xml:space="preserve"> in </w:t>
      </w:r>
      <w:r w:rsidR="000C57AA">
        <w:rPr>
          <w:rFonts w:ascii="Times New Roman" w:hAnsi="Times New Roman" w:cs="Times New Roman"/>
        </w:rPr>
        <w:t xml:space="preserve">a </w:t>
      </w:r>
      <w:r w:rsidR="000C57AA">
        <w:rPr>
          <w:rFonts w:ascii="Times New Roman" w:hAnsi="Times New Roman" w:cs="Times New Roman"/>
        </w:rPr>
        <w:lastRenderedPageBreak/>
        <w:t>single</w:t>
      </w:r>
      <w:r w:rsidR="000C57AA" w:rsidRPr="00CE72D9">
        <w:rPr>
          <w:rFonts w:ascii="Times New Roman" w:hAnsi="Times New Roman" w:cs="Times New Roman"/>
        </w:rPr>
        <w:t xml:space="preserve"> </w:t>
      </w:r>
      <w:r w:rsidR="00793CE6" w:rsidRPr="00CE72D9">
        <w:rPr>
          <w:rFonts w:ascii="Times New Roman" w:hAnsi="Times New Roman" w:cs="Times New Roman"/>
        </w:rPr>
        <w:t>cage</w:t>
      </w:r>
      <w:r w:rsidR="002865E5">
        <w:rPr>
          <w:rFonts w:ascii="Times New Roman" w:hAnsi="Times New Roman" w:cs="Times New Roman"/>
        </w:rPr>
        <w:t xml:space="preserve">. </w:t>
      </w:r>
      <w:r w:rsidR="00BF4D9F">
        <w:rPr>
          <w:rFonts w:ascii="Times New Roman" w:hAnsi="Times New Roman" w:cs="Times New Roman"/>
        </w:rPr>
        <w:t xml:space="preserve"> However</w:t>
      </w:r>
      <w:r w:rsidR="002865E5">
        <w:rPr>
          <w:rFonts w:ascii="Times New Roman" w:hAnsi="Times New Roman" w:cs="Times New Roman"/>
        </w:rPr>
        <w:t xml:space="preserve"> clearance of </w:t>
      </w:r>
      <w:r w:rsidR="002865E5" w:rsidRPr="002865E5">
        <w:rPr>
          <w:rFonts w:ascii="Times New Roman" w:hAnsi="Times New Roman" w:cs="Times New Roman"/>
          <w:i/>
        </w:rPr>
        <w:t>C. difficile</w:t>
      </w:r>
      <w:r w:rsidR="002865E5">
        <w:rPr>
          <w:rFonts w:ascii="Times New Roman" w:hAnsi="Times New Roman" w:cs="Times New Roman"/>
        </w:rPr>
        <w:t xml:space="preserve"> </w:t>
      </w:r>
      <w:r w:rsidR="000C57AA">
        <w:rPr>
          <w:rFonts w:ascii="Times New Roman" w:hAnsi="Times New Roman" w:cs="Times New Roman"/>
        </w:rPr>
        <w:t>did not occur in any of the animals</w:t>
      </w:r>
      <w:r w:rsidR="00793CE6" w:rsidRPr="00CE72D9">
        <w:rPr>
          <w:rFonts w:ascii="Times New Roman" w:hAnsi="Times New Roman" w:cs="Times New Roman"/>
        </w:rPr>
        <w:t xml:space="preserve"> </w:t>
      </w:r>
      <w:r w:rsidR="000C57AA">
        <w:rPr>
          <w:rFonts w:ascii="Times New Roman" w:hAnsi="Times New Roman" w:cs="Times New Roman"/>
        </w:rPr>
        <w:t xml:space="preserve">in the </w:t>
      </w:r>
      <w:ins w:id="45" w:author="Jhansi Leslie" w:date="2017-05-21T19:54:00Z">
        <w:r w:rsidR="00BF4D9F">
          <w:rPr>
            <w:rFonts w:ascii="Times New Roman" w:hAnsi="Times New Roman" w:cs="Times New Roman"/>
          </w:rPr>
          <w:t xml:space="preserve">two </w:t>
        </w:r>
      </w:ins>
      <w:r w:rsidR="000C57AA">
        <w:rPr>
          <w:rFonts w:ascii="Times New Roman" w:hAnsi="Times New Roman" w:cs="Times New Roman"/>
        </w:rPr>
        <w:t>other cage</w:t>
      </w:r>
      <w:ins w:id="46" w:author="Jhansi Leslie" w:date="2017-05-21T19:54:00Z">
        <w:r w:rsidR="00BF4D9F">
          <w:rPr>
            <w:rFonts w:ascii="Times New Roman" w:hAnsi="Times New Roman" w:cs="Times New Roman"/>
          </w:rPr>
          <w:t>s</w:t>
        </w:r>
      </w:ins>
      <w:r w:rsidR="00793CE6" w:rsidRPr="00CE72D9">
        <w:rPr>
          <w:rFonts w:ascii="Times New Roman" w:hAnsi="Times New Roman" w:cs="Times New Roman"/>
        </w:rPr>
        <w:t xml:space="preserve"> </w:t>
      </w:r>
      <w:r w:rsidR="004D3F21" w:rsidRPr="00CE72D9">
        <w:rPr>
          <w:rFonts w:ascii="Times New Roman" w:hAnsi="Times New Roman" w:cs="Times New Roman"/>
        </w:rPr>
        <w:t xml:space="preserve">within </w:t>
      </w:r>
      <w:r w:rsidR="00793CE6" w:rsidRPr="00CE72D9">
        <w:rPr>
          <w:rFonts w:ascii="Times New Roman" w:hAnsi="Times New Roman" w:cs="Times New Roman"/>
        </w:rPr>
        <w:t xml:space="preserve">that treatment group (figure </w:t>
      </w:r>
      <w:commentRangeStart w:id="47"/>
      <w:r w:rsidR="00ED0484" w:rsidRPr="00CE72D9">
        <w:rPr>
          <w:rFonts w:ascii="Times New Roman" w:hAnsi="Times New Roman" w:cs="Times New Roman"/>
        </w:rPr>
        <w:t>2</w:t>
      </w:r>
      <w:r w:rsidR="00793CE6" w:rsidRPr="00CE72D9">
        <w:rPr>
          <w:rFonts w:ascii="Times New Roman" w:hAnsi="Times New Roman" w:cs="Times New Roman"/>
        </w:rPr>
        <w:t>A</w:t>
      </w:r>
      <w:commentRangeEnd w:id="47"/>
      <w:r w:rsidR="000C57AA">
        <w:rPr>
          <w:rStyle w:val="CommentReference"/>
        </w:rPr>
        <w:commentReference w:id="47"/>
      </w:r>
      <w:r w:rsidR="00793CE6" w:rsidRPr="00CE72D9">
        <w:rPr>
          <w:rFonts w:ascii="Times New Roman" w:hAnsi="Times New Roman" w:cs="Times New Roman"/>
        </w:rPr>
        <w:t xml:space="preserve">). </w:t>
      </w:r>
      <w:r w:rsidR="007E2246" w:rsidRPr="00CE72D9">
        <w:rPr>
          <w:rFonts w:ascii="Times New Roman" w:hAnsi="Times New Roman" w:cs="Times New Roman"/>
        </w:rPr>
        <w:t xml:space="preserve"> Three weeks post transfer there was no significant difference in levels of colonization in any of the groups (figure </w:t>
      </w:r>
      <w:r w:rsidR="00ED0484" w:rsidRPr="00CE72D9">
        <w:rPr>
          <w:rFonts w:ascii="Times New Roman" w:hAnsi="Times New Roman" w:cs="Times New Roman"/>
        </w:rPr>
        <w:t>2B</w:t>
      </w:r>
      <w:r w:rsidR="007E2246" w:rsidRPr="00CE72D9">
        <w:rPr>
          <w:rFonts w:ascii="Times New Roman" w:hAnsi="Times New Roman" w:cs="Times New Roman"/>
        </w:rPr>
        <w:t xml:space="preserve">).  </w:t>
      </w:r>
      <w:r w:rsidR="007D6A3E" w:rsidRPr="00CE72D9">
        <w:rPr>
          <w:rFonts w:ascii="Times New Roman" w:hAnsi="Times New Roman" w:cs="Times New Roman"/>
        </w:rPr>
        <w:t xml:space="preserve">Notably, </w:t>
      </w:r>
      <w:r w:rsidR="0040536F">
        <w:rPr>
          <w:rFonts w:ascii="Times New Roman" w:hAnsi="Times New Roman" w:cs="Times New Roman"/>
        </w:rPr>
        <w:t xml:space="preserve">in </w:t>
      </w:r>
      <w:r w:rsidR="00CE72D9">
        <w:rPr>
          <w:rFonts w:ascii="Times New Roman" w:hAnsi="Times New Roman" w:cs="Times New Roman"/>
        </w:rPr>
        <w:t>the cage that cleared</w:t>
      </w:r>
      <w:r w:rsidR="007D6A3E" w:rsidRPr="00CE72D9">
        <w:rPr>
          <w:rFonts w:ascii="Times New Roman" w:hAnsi="Times New Roman" w:cs="Times New Roman"/>
        </w:rPr>
        <w:t xml:space="preserve">, one of the mice had </w:t>
      </w:r>
      <w:r w:rsidR="0040536F">
        <w:rPr>
          <w:rFonts w:ascii="Times New Roman" w:hAnsi="Times New Roman" w:cs="Times New Roman"/>
        </w:rPr>
        <w:t>un</w:t>
      </w:r>
      <w:r w:rsidR="007D6A3E" w:rsidRPr="00CE72D9">
        <w:rPr>
          <w:rFonts w:ascii="Times New Roman" w:hAnsi="Times New Roman" w:cs="Times New Roman"/>
        </w:rPr>
        <w:t>detectable levels of serum IgG while the other three mice in the cage</w:t>
      </w:r>
      <w:r w:rsidR="0040536F">
        <w:rPr>
          <w:rFonts w:ascii="Times New Roman" w:hAnsi="Times New Roman" w:cs="Times New Roman"/>
        </w:rPr>
        <w:t xml:space="preserve"> had detectable levels</w:t>
      </w:r>
      <w:r w:rsidR="00782A35" w:rsidRPr="00CE72D9">
        <w:rPr>
          <w:rFonts w:ascii="Times New Roman" w:hAnsi="Times New Roman" w:cs="Times New Roman"/>
        </w:rPr>
        <w:t>.</w:t>
      </w:r>
      <w:r w:rsidR="007D6A3E" w:rsidRPr="00CE72D9">
        <w:rPr>
          <w:rFonts w:ascii="Times New Roman" w:hAnsi="Times New Roman" w:cs="Times New Roman"/>
        </w:rPr>
        <w:t xml:space="preserve"> </w:t>
      </w:r>
      <w:r w:rsidR="002865E5">
        <w:rPr>
          <w:rFonts w:ascii="Times New Roman" w:hAnsi="Times New Roman" w:cs="Times New Roman"/>
        </w:rPr>
        <w:t>Together these results suggest</w:t>
      </w:r>
      <w:r w:rsidR="00CE72D9">
        <w:rPr>
          <w:rFonts w:ascii="Times New Roman" w:hAnsi="Times New Roman" w:cs="Times New Roman"/>
        </w:rPr>
        <w:t xml:space="preserve"> that</w:t>
      </w:r>
      <w:r w:rsidR="00B72707" w:rsidRPr="00CE72D9">
        <w:rPr>
          <w:rFonts w:ascii="Times New Roman" w:hAnsi="Times New Roman" w:cs="Times New Roman"/>
        </w:rPr>
        <w:t xml:space="preserve"> presence of adaptive immunity is not required for clearance of </w:t>
      </w:r>
      <w:r w:rsidR="00B72707" w:rsidRPr="00CE72D9">
        <w:rPr>
          <w:rFonts w:ascii="Times New Roman" w:hAnsi="Times New Roman" w:cs="Times New Roman"/>
          <w:i/>
        </w:rPr>
        <w:t>C. difficile</w:t>
      </w:r>
      <w:r w:rsidR="00B72707" w:rsidRPr="00CE72D9">
        <w:rPr>
          <w:rFonts w:ascii="Times New Roman" w:hAnsi="Times New Roman" w:cs="Times New Roman"/>
        </w:rPr>
        <w:t xml:space="preserve">. </w:t>
      </w:r>
    </w:p>
    <w:p w14:paraId="4F00E7FB" w14:textId="0357AE1D" w:rsidR="00BF4D9F" w:rsidRPr="00080FEC" w:rsidRDefault="00BF4D9F" w:rsidP="00080FEC">
      <w:pPr>
        <w:spacing w:line="480" w:lineRule="auto"/>
        <w:rPr>
          <w:ins w:id="48" w:author="Jhansi Leslie" w:date="2017-05-21T19:54:00Z"/>
          <w:rFonts w:ascii="Times New Roman" w:hAnsi="Times New Roman" w:cs="Times New Roman"/>
          <w:b/>
        </w:rPr>
      </w:pPr>
      <w:ins w:id="49" w:author="Jhansi Leslie" w:date="2017-05-21T19:55:00Z">
        <w:r w:rsidRPr="00080FEC">
          <w:rPr>
            <w:rFonts w:ascii="Times New Roman" w:hAnsi="Times New Roman" w:cs="Times New Roman"/>
            <w:b/>
          </w:rPr>
          <w:t xml:space="preserve">Effect of Reconstitution of Adaptive Immunity on the Fecal Microbiota </w:t>
        </w:r>
      </w:ins>
    </w:p>
    <w:p w14:paraId="075EF92E" w14:textId="158BA334" w:rsidR="00AE1E68" w:rsidRPr="00CE72D9" w:rsidRDefault="00506298" w:rsidP="00BF4D9F">
      <w:pPr>
        <w:spacing w:line="480" w:lineRule="auto"/>
        <w:ind w:firstLine="720"/>
        <w:rPr>
          <w:rFonts w:ascii="Times New Roman" w:hAnsi="Times New Roman" w:cs="Times New Roman"/>
        </w:rPr>
      </w:pPr>
      <w:r w:rsidRPr="00CE72D9">
        <w:rPr>
          <w:rFonts w:ascii="Times New Roman" w:hAnsi="Times New Roman" w:cs="Times New Roman"/>
        </w:rPr>
        <w:t xml:space="preserve">The </w:t>
      </w:r>
      <w:r w:rsidR="007D6A3E" w:rsidRPr="00CE72D9">
        <w:rPr>
          <w:rFonts w:ascii="Times New Roman" w:hAnsi="Times New Roman" w:cs="Times New Roman"/>
        </w:rPr>
        <w:t>range</w:t>
      </w:r>
      <w:r w:rsidR="007E2246" w:rsidRPr="00CE72D9">
        <w:rPr>
          <w:rFonts w:ascii="Times New Roman" w:hAnsi="Times New Roman" w:cs="Times New Roman"/>
        </w:rPr>
        <w:t xml:space="preserve"> in the levels of colonization we observed within each treatment group suggested that something other than adaptive immunity </w:t>
      </w:r>
      <w:r w:rsidR="00A235D0" w:rsidRPr="00CE72D9">
        <w:rPr>
          <w:rFonts w:ascii="Times New Roman" w:hAnsi="Times New Roman" w:cs="Times New Roman"/>
        </w:rPr>
        <w:t>might</w:t>
      </w:r>
      <w:r w:rsidR="007E2246" w:rsidRPr="00CE72D9">
        <w:rPr>
          <w:rFonts w:ascii="Times New Roman" w:hAnsi="Times New Roman" w:cs="Times New Roman"/>
        </w:rPr>
        <w:t xml:space="preserve"> be playing a role</w:t>
      </w:r>
      <w:r w:rsidRPr="00CE72D9">
        <w:rPr>
          <w:rFonts w:ascii="Times New Roman" w:hAnsi="Times New Roman" w:cs="Times New Roman"/>
        </w:rPr>
        <w:t xml:space="preserve"> in modulating levels of </w:t>
      </w:r>
      <w:r w:rsidRPr="00CE72D9">
        <w:rPr>
          <w:rFonts w:ascii="Times New Roman" w:hAnsi="Times New Roman" w:cs="Times New Roman"/>
          <w:i/>
        </w:rPr>
        <w:t>C. difficile</w:t>
      </w:r>
      <w:r w:rsidRPr="00CE72D9">
        <w:rPr>
          <w:rFonts w:ascii="Times New Roman" w:hAnsi="Times New Roman" w:cs="Times New Roman"/>
        </w:rPr>
        <w:t xml:space="preserve">. </w:t>
      </w:r>
      <w:r w:rsidR="00B72707" w:rsidRPr="00CE72D9">
        <w:rPr>
          <w:rFonts w:ascii="Times New Roman" w:hAnsi="Times New Roman" w:cs="Times New Roman"/>
        </w:rPr>
        <w:t>T</w:t>
      </w:r>
      <w:r w:rsidRPr="00CE72D9">
        <w:rPr>
          <w:rFonts w:ascii="Times New Roman" w:hAnsi="Times New Roman" w:cs="Times New Roman"/>
        </w:rPr>
        <w:t xml:space="preserve">he gut microbial community is crucial </w:t>
      </w:r>
      <w:r w:rsidR="00B72707" w:rsidRPr="00CE72D9">
        <w:rPr>
          <w:rFonts w:ascii="Times New Roman" w:hAnsi="Times New Roman" w:cs="Times New Roman"/>
        </w:rPr>
        <w:t>in</w:t>
      </w:r>
      <w:r w:rsidRPr="00CE72D9">
        <w:rPr>
          <w:rFonts w:ascii="Times New Roman" w:hAnsi="Times New Roman" w:cs="Times New Roman"/>
        </w:rPr>
        <w:t xml:space="preserve"> protecting </w:t>
      </w:r>
      <w:r w:rsidR="007D6A3E" w:rsidRPr="00CE72D9">
        <w:rPr>
          <w:rFonts w:ascii="Times New Roman" w:hAnsi="Times New Roman" w:cs="Times New Roman"/>
        </w:rPr>
        <w:t xml:space="preserve">from initial </w:t>
      </w:r>
      <w:r w:rsidRPr="00CE72D9">
        <w:rPr>
          <w:rFonts w:ascii="Times New Roman" w:hAnsi="Times New Roman" w:cs="Times New Roman"/>
        </w:rPr>
        <w:t xml:space="preserve">colonization and for facilitating clearance of </w:t>
      </w:r>
      <w:r w:rsidRPr="00CE72D9">
        <w:rPr>
          <w:rFonts w:ascii="Times New Roman" w:hAnsi="Times New Roman" w:cs="Times New Roman"/>
          <w:i/>
        </w:rPr>
        <w:t>C. difficile</w:t>
      </w:r>
      <w:r w:rsidR="00100840">
        <w:rPr>
          <w:rFonts w:ascii="Times New Roman" w:hAnsi="Times New Roman" w:cs="Times New Roman"/>
          <w:i/>
        </w:rPr>
        <w:t xml:space="preserve"> </w:t>
      </w:r>
      <w:r w:rsidR="00CE72D9" w:rsidRPr="00CE72D9">
        <w:rPr>
          <w:rFonts w:ascii="Times New Roman" w:hAnsi="Times New Roman" w:cs="Times New Roman"/>
        </w:rPr>
        <w:fldChar w:fldCharType="begin">
          <w:fldData xml:space="preserve">PEVuZE5vdGU+PENpdGU+PEF1dGhvcj5MYXdsZXk8L0F1dGhvcj48WWVhcj4yMDEyPC9ZZWFyPjxS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</w:fldData>
        </w:fldChar>
      </w:r>
      <w:r w:rsidR="00BF4D9F">
        <w:rPr>
          <w:rFonts w:ascii="Times New Roman" w:hAnsi="Times New Roman" w:cs="Times New Roman"/>
        </w:rPr>
        <w:instrText xml:space="preserve"> ADDIN EN.CITE </w:instrText>
      </w:r>
      <w:r w:rsidR="00BF4D9F">
        <w:rPr>
          <w:rFonts w:ascii="Times New Roman" w:hAnsi="Times New Roman" w:cs="Times New Roman"/>
        </w:rPr>
        <w:fldChar w:fldCharType="begin">
          <w:fldData xml:space="preserve">PEVuZE5vdGU+PENpdGU+PEF1dGhvcj5MYXdsZXk8L0F1dGhvcj48WWVhcj4yMDEyPC9ZZWFyPjxS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</w:fldData>
        </w:fldChar>
      </w:r>
      <w:r w:rsidR="00BF4D9F">
        <w:rPr>
          <w:rFonts w:ascii="Times New Roman" w:hAnsi="Times New Roman" w:cs="Times New Roman"/>
        </w:rPr>
        <w:instrText xml:space="preserve"> ADDIN EN.CITE.DATA </w:instrText>
      </w:r>
      <w:r w:rsidR="00BF4D9F">
        <w:rPr>
          <w:rFonts w:ascii="Times New Roman" w:hAnsi="Times New Roman" w:cs="Times New Roman"/>
        </w:rPr>
      </w:r>
      <w:r w:rsidR="00BF4D9F">
        <w:rPr>
          <w:rFonts w:ascii="Times New Roman" w:hAnsi="Times New Roman" w:cs="Times New Roman"/>
        </w:rPr>
        <w:fldChar w:fldCharType="end"/>
      </w:r>
      <w:r w:rsidR="00CE72D9" w:rsidRPr="00CE72D9">
        <w:rPr>
          <w:rFonts w:ascii="Times New Roman" w:hAnsi="Times New Roman" w:cs="Times New Roman"/>
        </w:rPr>
      </w:r>
      <w:r w:rsidR="00CE72D9" w:rsidRPr="00CE72D9">
        <w:rPr>
          <w:rFonts w:ascii="Times New Roman" w:hAnsi="Times New Roman" w:cs="Times New Roman"/>
        </w:rPr>
        <w:fldChar w:fldCharType="separate"/>
      </w:r>
      <w:r w:rsidR="00BF4D9F">
        <w:rPr>
          <w:rFonts w:ascii="Times New Roman" w:hAnsi="Times New Roman" w:cs="Times New Roman"/>
          <w:noProof/>
        </w:rPr>
        <w:t>[</w:t>
      </w:r>
      <w:hyperlink w:anchor="_ENREF_28" w:tooltip="Lawley, 2012 #630" w:history="1">
        <w:r w:rsidR="00111967">
          <w:rPr>
            <w:rFonts w:ascii="Times New Roman" w:hAnsi="Times New Roman" w:cs="Times New Roman"/>
            <w:noProof/>
          </w:rPr>
          <w:t>28</w:t>
        </w:r>
      </w:hyperlink>
      <w:r w:rsidR="00BF4D9F">
        <w:rPr>
          <w:rFonts w:ascii="Times New Roman" w:hAnsi="Times New Roman" w:cs="Times New Roman"/>
          <w:noProof/>
        </w:rPr>
        <w:t>]</w:t>
      </w:r>
      <w:r w:rsidR="00CE72D9" w:rsidRPr="00CE72D9">
        <w:rPr>
          <w:rFonts w:ascii="Times New Roman" w:hAnsi="Times New Roman" w:cs="Times New Roman"/>
        </w:rPr>
        <w:fldChar w:fldCharType="end"/>
      </w:r>
      <w:r w:rsidR="00CE72D9">
        <w:rPr>
          <w:rFonts w:ascii="Times New Roman" w:hAnsi="Times New Roman" w:cs="Times New Roman"/>
        </w:rPr>
        <w:t xml:space="preserve">. </w:t>
      </w:r>
      <w:ins w:id="50" w:author="Jhansi Leslie" w:date="2017-05-21T19:55:00Z">
        <w:r w:rsidR="00BF4D9F">
          <w:rPr>
            <w:rFonts w:ascii="Times New Roman" w:hAnsi="Times New Roman" w:cs="Times New Roman"/>
          </w:rPr>
          <w:t xml:space="preserve"> </w:t>
        </w:r>
      </w:ins>
      <w:r w:rsidR="00CE72D9">
        <w:rPr>
          <w:rFonts w:ascii="Times New Roman" w:hAnsi="Times New Roman" w:cs="Times New Roman"/>
        </w:rPr>
        <w:t>U</w:t>
      </w:r>
      <w:r w:rsidR="00B72707" w:rsidRPr="00CE72D9">
        <w:rPr>
          <w:rFonts w:ascii="Times New Roman" w:hAnsi="Times New Roman" w:cs="Times New Roman"/>
        </w:rPr>
        <w:t>sing 16</w:t>
      </w:r>
      <w:ins w:id="51" w:author="Vincent Young" w:date="2017-05-21T17:14:00Z">
        <w:r w:rsidR="00F05E13">
          <w:rPr>
            <w:rFonts w:ascii="Times New Roman" w:hAnsi="Times New Roman" w:cs="Times New Roman"/>
          </w:rPr>
          <w:t>S</w:t>
        </w:r>
      </w:ins>
      <w:r w:rsidR="00B72707" w:rsidRPr="00CE72D9">
        <w:rPr>
          <w:rFonts w:ascii="Times New Roman" w:hAnsi="Times New Roman" w:cs="Times New Roman"/>
        </w:rPr>
        <w:t xml:space="preserve"> </w:t>
      </w:r>
      <w:proofErr w:type="spellStart"/>
      <w:r w:rsidR="00B72707" w:rsidRPr="00CE72D9">
        <w:rPr>
          <w:rFonts w:ascii="Times New Roman" w:hAnsi="Times New Roman" w:cs="Times New Roman"/>
        </w:rPr>
        <w:t>rRNA</w:t>
      </w:r>
      <w:proofErr w:type="spellEnd"/>
      <w:r w:rsidR="00B72707" w:rsidRPr="00CE72D9">
        <w:rPr>
          <w:rFonts w:ascii="Times New Roman" w:hAnsi="Times New Roman" w:cs="Times New Roman"/>
        </w:rPr>
        <w:t xml:space="preserve"> gene </w:t>
      </w:r>
      <w:r w:rsidR="00100840" w:rsidRPr="00100840">
        <w:rPr>
          <w:rFonts w:ascii="Times New Roman" w:hAnsi="Times New Roman" w:cs="Times New Roman"/>
        </w:rPr>
        <w:t xml:space="preserve">amplicon </w:t>
      </w:r>
      <w:r w:rsidR="00B72707" w:rsidRPr="00CE72D9">
        <w:rPr>
          <w:rFonts w:ascii="Times New Roman" w:hAnsi="Times New Roman" w:cs="Times New Roman"/>
        </w:rPr>
        <w:t xml:space="preserve">sequencing </w:t>
      </w:r>
      <w:r w:rsidRPr="00CE72D9">
        <w:rPr>
          <w:rFonts w:ascii="Times New Roman" w:hAnsi="Times New Roman" w:cs="Times New Roman"/>
        </w:rPr>
        <w:t xml:space="preserve">we </w:t>
      </w:r>
      <w:r w:rsidR="00B72707" w:rsidRPr="00CE72D9">
        <w:rPr>
          <w:rFonts w:ascii="Times New Roman" w:hAnsi="Times New Roman" w:cs="Times New Roman"/>
        </w:rPr>
        <w:t>examined</w:t>
      </w:r>
      <w:r w:rsidRPr="00CE72D9">
        <w:rPr>
          <w:rFonts w:ascii="Times New Roman" w:hAnsi="Times New Roman" w:cs="Times New Roman"/>
        </w:rPr>
        <w:t xml:space="preserve"> the</w:t>
      </w:r>
      <w:r w:rsidR="002865E5">
        <w:rPr>
          <w:rFonts w:ascii="Times New Roman" w:hAnsi="Times New Roman" w:cs="Times New Roman"/>
        </w:rPr>
        <w:t xml:space="preserve"> gut</w:t>
      </w:r>
      <w:r w:rsidR="00CB28F7" w:rsidRPr="00CE72D9">
        <w:rPr>
          <w:rFonts w:ascii="Times New Roman" w:hAnsi="Times New Roman" w:cs="Times New Roman"/>
        </w:rPr>
        <w:t xml:space="preserve"> microbial </w:t>
      </w:r>
      <w:r w:rsidRPr="00CE72D9">
        <w:rPr>
          <w:rFonts w:ascii="Times New Roman" w:hAnsi="Times New Roman" w:cs="Times New Roman"/>
        </w:rPr>
        <w:t>community structure of the mice</w:t>
      </w:r>
      <w:r w:rsidR="00CE72D9">
        <w:rPr>
          <w:rFonts w:ascii="Times New Roman" w:hAnsi="Times New Roman" w:cs="Times New Roman"/>
        </w:rPr>
        <w:t xml:space="preserve"> over the course of the experiment</w:t>
      </w:r>
      <w:r w:rsidR="00A235D0" w:rsidRPr="00CE72D9">
        <w:rPr>
          <w:rFonts w:ascii="Times New Roman" w:hAnsi="Times New Roman" w:cs="Times New Roman"/>
        </w:rPr>
        <w:t>.</w:t>
      </w:r>
      <w:r w:rsidR="00782A35" w:rsidRPr="00CE72D9">
        <w:rPr>
          <w:rFonts w:ascii="Times New Roman" w:hAnsi="Times New Roman" w:cs="Times New Roman"/>
        </w:rPr>
        <w:t xml:space="preserve"> </w:t>
      </w:r>
      <w:r w:rsidR="004C412C">
        <w:rPr>
          <w:rFonts w:ascii="Times New Roman" w:hAnsi="Times New Roman" w:cs="Times New Roman"/>
        </w:rPr>
        <w:t xml:space="preserve"> Visualization of the Bray-Curtis dissimilarity between the day one post infection communities</w:t>
      </w:r>
      <w:r w:rsidR="004C412C" w:rsidRPr="00CE72D9">
        <w:rPr>
          <w:rFonts w:ascii="Times New Roman" w:hAnsi="Times New Roman" w:cs="Times New Roman"/>
        </w:rPr>
        <w:t xml:space="preserve"> (before the adoptive transfer) </w:t>
      </w:r>
      <w:r w:rsidR="004C412C">
        <w:rPr>
          <w:rFonts w:ascii="Times New Roman" w:hAnsi="Times New Roman" w:cs="Times New Roman"/>
        </w:rPr>
        <w:t xml:space="preserve">using multidimensional scaling </w:t>
      </w:r>
      <w:r w:rsidR="00E24B88" w:rsidRPr="00CE72D9">
        <w:rPr>
          <w:rFonts w:ascii="Times New Roman" w:hAnsi="Times New Roman" w:cs="Times New Roman"/>
        </w:rPr>
        <w:t xml:space="preserve">revealed that the mice that </w:t>
      </w:r>
      <w:r w:rsidR="0040536F" w:rsidRPr="00CE72D9">
        <w:rPr>
          <w:rFonts w:ascii="Times New Roman" w:hAnsi="Times New Roman" w:cs="Times New Roman"/>
        </w:rPr>
        <w:t xml:space="preserve">cleared </w:t>
      </w:r>
      <w:r w:rsidR="0040536F" w:rsidRPr="0040536F">
        <w:rPr>
          <w:rFonts w:ascii="Times New Roman" w:hAnsi="Times New Roman" w:cs="Times New Roman"/>
          <w:i/>
        </w:rPr>
        <w:t>C. difficile</w:t>
      </w:r>
      <w:r w:rsidR="0040536F">
        <w:rPr>
          <w:rFonts w:ascii="Times New Roman" w:hAnsi="Times New Roman" w:cs="Times New Roman"/>
        </w:rPr>
        <w:t xml:space="preserve"> </w:t>
      </w:r>
      <w:r w:rsidR="00E24B88" w:rsidRPr="00CE72D9">
        <w:rPr>
          <w:rFonts w:ascii="Times New Roman" w:hAnsi="Times New Roman" w:cs="Times New Roman"/>
        </w:rPr>
        <w:t xml:space="preserve">had a distinct community compared to the mice that </w:t>
      </w:r>
      <w:r w:rsidR="00846A36">
        <w:rPr>
          <w:rFonts w:ascii="Times New Roman" w:hAnsi="Times New Roman" w:cs="Times New Roman"/>
        </w:rPr>
        <w:t>remained colonized</w:t>
      </w:r>
      <w:r w:rsidR="00100840">
        <w:rPr>
          <w:rFonts w:ascii="Times New Roman" w:hAnsi="Times New Roman" w:cs="Times New Roman"/>
        </w:rPr>
        <w:t xml:space="preserve">, </w:t>
      </w:r>
      <w:r w:rsidR="007D6A3E" w:rsidRPr="00CE72D9">
        <w:rPr>
          <w:rFonts w:ascii="Times New Roman" w:hAnsi="Times New Roman" w:cs="Times New Roman"/>
        </w:rPr>
        <w:t>ANOSIM</w:t>
      </w:r>
      <w:r w:rsidR="0040536F">
        <w:rPr>
          <w:rFonts w:ascii="Times New Roman" w:hAnsi="Times New Roman" w:cs="Times New Roman"/>
        </w:rPr>
        <w:t>, p</w:t>
      </w:r>
      <w:r w:rsidR="00100840">
        <w:rPr>
          <w:rFonts w:ascii="Times New Roman" w:hAnsi="Times New Roman" w:cs="Times New Roman"/>
        </w:rPr>
        <w:t xml:space="preserve"> = 0.02, R= 0.7363</w:t>
      </w:r>
      <w:r w:rsidR="00782A35" w:rsidRPr="00CE72D9">
        <w:rPr>
          <w:rFonts w:ascii="Times New Roman" w:hAnsi="Times New Roman" w:cs="Times New Roman"/>
        </w:rPr>
        <w:t xml:space="preserve"> </w:t>
      </w:r>
      <w:r w:rsidR="00E24B88" w:rsidRPr="00CE72D9">
        <w:rPr>
          <w:rFonts w:ascii="Times New Roman" w:hAnsi="Times New Roman" w:cs="Times New Roman"/>
        </w:rPr>
        <w:t>(</w:t>
      </w:r>
      <w:r w:rsidR="007D6A3E" w:rsidRPr="00CE72D9">
        <w:rPr>
          <w:rFonts w:ascii="Times New Roman" w:hAnsi="Times New Roman" w:cs="Times New Roman"/>
        </w:rPr>
        <w:t xml:space="preserve">figure </w:t>
      </w:r>
      <w:r w:rsidR="00782A35" w:rsidRPr="00CE72D9">
        <w:rPr>
          <w:rFonts w:ascii="Times New Roman" w:hAnsi="Times New Roman" w:cs="Times New Roman"/>
        </w:rPr>
        <w:t>2C</w:t>
      </w:r>
      <w:r w:rsidR="007D6A3E" w:rsidRPr="00CE72D9">
        <w:rPr>
          <w:rFonts w:ascii="Times New Roman" w:hAnsi="Times New Roman" w:cs="Times New Roman"/>
        </w:rPr>
        <w:t>)</w:t>
      </w:r>
      <w:r w:rsidR="00E24B88" w:rsidRPr="00CE72D9">
        <w:rPr>
          <w:rFonts w:ascii="Times New Roman" w:hAnsi="Times New Roman" w:cs="Times New Roman"/>
        </w:rPr>
        <w:t xml:space="preserve">.  </w:t>
      </w:r>
      <w:r w:rsidR="004C412C">
        <w:rPr>
          <w:rFonts w:ascii="Times New Roman" w:hAnsi="Times New Roman" w:cs="Times New Roman"/>
        </w:rPr>
        <w:t xml:space="preserve">This </w:t>
      </w:r>
      <w:r w:rsidR="00100840">
        <w:rPr>
          <w:rFonts w:ascii="Times New Roman" w:hAnsi="Times New Roman" w:cs="Times New Roman"/>
        </w:rPr>
        <w:t xml:space="preserve">result </w:t>
      </w:r>
      <w:r w:rsidR="004C412C">
        <w:rPr>
          <w:rFonts w:ascii="Times New Roman" w:hAnsi="Times New Roman" w:cs="Times New Roman"/>
        </w:rPr>
        <w:t>suggests that</w:t>
      </w:r>
      <w:r w:rsidR="0040536F">
        <w:rPr>
          <w:rFonts w:ascii="Times New Roman" w:hAnsi="Times New Roman" w:cs="Times New Roman"/>
        </w:rPr>
        <w:t xml:space="preserve"> </w:t>
      </w:r>
      <w:r w:rsidR="00AE1E68" w:rsidRPr="00CE72D9">
        <w:rPr>
          <w:rFonts w:ascii="Times New Roman" w:hAnsi="Times New Roman" w:cs="Times New Roman"/>
        </w:rPr>
        <w:t>gut microbiota rather than the adoptive transfer of splenoc</w:t>
      </w:r>
      <w:r w:rsidR="00CE72D9">
        <w:rPr>
          <w:rFonts w:ascii="Times New Roman" w:hAnsi="Times New Roman" w:cs="Times New Roman"/>
        </w:rPr>
        <w:t>ytes</w:t>
      </w:r>
      <w:r w:rsidR="00AE1E68" w:rsidRPr="00CE72D9">
        <w:rPr>
          <w:rFonts w:ascii="Times New Roman" w:hAnsi="Times New Roman" w:cs="Times New Roman"/>
        </w:rPr>
        <w:t xml:space="preserve"> enabled clearance of </w:t>
      </w:r>
      <w:r w:rsidR="00AE1E68" w:rsidRPr="00CE72D9">
        <w:rPr>
          <w:rFonts w:ascii="Times New Roman" w:hAnsi="Times New Roman" w:cs="Times New Roman"/>
          <w:i/>
        </w:rPr>
        <w:t>C. difficile</w:t>
      </w:r>
      <w:r w:rsidR="00AE1E68" w:rsidRPr="00CE72D9">
        <w:rPr>
          <w:rFonts w:ascii="Times New Roman" w:hAnsi="Times New Roman" w:cs="Times New Roman"/>
        </w:rPr>
        <w:t xml:space="preserve">.  </w:t>
      </w:r>
    </w:p>
    <w:p w14:paraId="0DC17E93" w14:textId="25B520A5" w:rsidR="00883A41" w:rsidRDefault="00AE1E68" w:rsidP="00FD3242">
      <w:pPr>
        <w:spacing w:line="480" w:lineRule="auto"/>
        <w:ind w:firstLine="720"/>
        <w:rPr>
          <w:rFonts w:ascii="Times New Roman" w:hAnsi="Times New Roman" w:cs="Times New Roman"/>
        </w:rPr>
      </w:pPr>
      <w:r w:rsidRPr="00B72707">
        <w:rPr>
          <w:rFonts w:ascii="Times New Roman" w:hAnsi="Times New Roman" w:cs="Times New Roman"/>
        </w:rPr>
        <w:t xml:space="preserve">The microbiota and the immune response </w:t>
      </w:r>
      <w:r w:rsidR="00ED0484" w:rsidRPr="00B72707">
        <w:rPr>
          <w:rFonts w:ascii="Times New Roman" w:hAnsi="Times New Roman" w:cs="Times New Roman"/>
        </w:rPr>
        <w:t>interact in a complex manner, whereby each</w:t>
      </w:r>
      <w:r w:rsidRPr="00B72707">
        <w:rPr>
          <w:rFonts w:ascii="Times New Roman" w:hAnsi="Times New Roman" w:cs="Times New Roman"/>
        </w:rPr>
        <w:t xml:space="preserve"> can modulate </w:t>
      </w:r>
      <w:r w:rsidR="00ED0484" w:rsidRPr="00B72707">
        <w:rPr>
          <w:rFonts w:ascii="Times New Roman" w:hAnsi="Times New Roman" w:cs="Times New Roman"/>
        </w:rPr>
        <w:t>the</w:t>
      </w:r>
      <w:r w:rsidRPr="00B72707">
        <w:rPr>
          <w:rFonts w:ascii="Times New Roman" w:hAnsi="Times New Roman" w:cs="Times New Roman"/>
        </w:rPr>
        <w:t xml:space="preserve"> other</w:t>
      </w:r>
      <w:r w:rsidR="00100840">
        <w:rPr>
          <w:rFonts w:ascii="Times New Roman" w:hAnsi="Times New Roman" w:cs="Times New Roman"/>
        </w:rPr>
        <w:t xml:space="preserve"> </w:t>
      </w:r>
      <w:r w:rsidR="00100840">
        <w:rPr>
          <w:rFonts w:ascii="Times New Roman" w:hAnsi="Times New Roman" w:cs="Times New Roman"/>
        </w:rPr>
        <w:fldChar w:fldCharType="begin">
          <w:fldData xml:space="preserve">PEVuZE5vdGU+PENpdGU+PEF1dGhvcj5Sb3VuZDwvQXV0aG9yPjxZZWFyPjIwMDk8L1llYXI+PFJl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==
</w:fldData>
        </w:fldChar>
      </w:r>
      <w:r w:rsidR="00BF4D9F">
        <w:rPr>
          <w:rFonts w:ascii="Times New Roman" w:hAnsi="Times New Roman" w:cs="Times New Roman"/>
        </w:rPr>
        <w:instrText xml:space="preserve"> ADDIN EN.CITE </w:instrText>
      </w:r>
      <w:r w:rsidR="00BF4D9F">
        <w:rPr>
          <w:rFonts w:ascii="Times New Roman" w:hAnsi="Times New Roman" w:cs="Times New Roman"/>
        </w:rPr>
        <w:fldChar w:fldCharType="begin">
          <w:fldData xml:space="preserve">PEVuZE5vdGU+PENpdGU+PEF1dGhvcj5Sb3VuZDwvQXV0aG9yPjxZZWFyPjIwMDk8L1llYXI+PFJl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==
</w:fldData>
        </w:fldChar>
      </w:r>
      <w:r w:rsidR="00BF4D9F">
        <w:rPr>
          <w:rFonts w:ascii="Times New Roman" w:hAnsi="Times New Roman" w:cs="Times New Roman"/>
        </w:rPr>
        <w:instrText xml:space="preserve"> ADDIN EN.CITE.DATA </w:instrText>
      </w:r>
      <w:r w:rsidR="00BF4D9F">
        <w:rPr>
          <w:rFonts w:ascii="Times New Roman" w:hAnsi="Times New Roman" w:cs="Times New Roman"/>
        </w:rPr>
      </w:r>
      <w:r w:rsidR="00BF4D9F">
        <w:rPr>
          <w:rFonts w:ascii="Times New Roman" w:hAnsi="Times New Roman" w:cs="Times New Roman"/>
        </w:rPr>
        <w:fldChar w:fldCharType="end"/>
      </w:r>
      <w:r w:rsidR="00100840">
        <w:rPr>
          <w:rFonts w:ascii="Times New Roman" w:hAnsi="Times New Roman" w:cs="Times New Roman"/>
        </w:rPr>
      </w:r>
      <w:r w:rsidR="00100840">
        <w:rPr>
          <w:rFonts w:ascii="Times New Roman" w:hAnsi="Times New Roman" w:cs="Times New Roman"/>
        </w:rPr>
        <w:fldChar w:fldCharType="separate"/>
      </w:r>
      <w:r w:rsidR="00BF4D9F">
        <w:rPr>
          <w:rFonts w:ascii="Times New Roman" w:hAnsi="Times New Roman" w:cs="Times New Roman"/>
          <w:noProof/>
        </w:rPr>
        <w:t>[</w:t>
      </w:r>
      <w:hyperlink w:anchor="_ENREF_29" w:tooltip="Round, 2009 #1305" w:history="1">
        <w:r w:rsidR="00111967">
          <w:rPr>
            <w:rFonts w:ascii="Times New Roman" w:hAnsi="Times New Roman" w:cs="Times New Roman"/>
            <w:noProof/>
          </w:rPr>
          <w:t>29</w:t>
        </w:r>
      </w:hyperlink>
      <w:r w:rsidR="00BF4D9F">
        <w:rPr>
          <w:rFonts w:ascii="Times New Roman" w:hAnsi="Times New Roman" w:cs="Times New Roman"/>
          <w:noProof/>
        </w:rPr>
        <w:t>,</w:t>
      </w:r>
      <w:hyperlink w:anchor="_ENREF_30" w:tooltip="Rooks, 2016 #1307" w:history="1">
        <w:r w:rsidR="00111967">
          <w:rPr>
            <w:rFonts w:ascii="Times New Roman" w:hAnsi="Times New Roman" w:cs="Times New Roman"/>
            <w:noProof/>
          </w:rPr>
          <w:t>30</w:t>
        </w:r>
      </w:hyperlink>
      <w:r w:rsidR="00BF4D9F">
        <w:rPr>
          <w:rFonts w:ascii="Times New Roman" w:hAnsi="Times New Roman" w:cs="Times New Roman"/>
          <w:noProof/>
        </w:rPr>
        <w:t>]</w:t>
      </w:r>
      <w:r w:rsidR="00100840">
        <w:rPr>
          <w:rFonts w:ascii="Times New Roman" w:hAnsi="Times New Roman" w:cs="Times New Roman"/>
        </w:rPr>
        <w:fldChar w:fldCharType="end"/>
      </w:r>
      <w:r w:rsidRPr="00B72707">
        <w:rPr>
          <w:rFonts w:ascii="Times New Roman" w:hAnsi="Times New Roman" w:cs="Times New Roman"/>
        </w:rPr>
        <w:t xml:space="preserve">. </w:t>
      </w:r>
      <w:r w:rsidR="00C871B7">
        <w:rPr>
          <w:rFonts w:ascii="Times New Roman" w:hAnsi="Times New Roman" w:cs="Times New Roman"/>
        </w:rPr>
        <w:t xml:space="preserve">In the cefoperazone mouse model of infection, </w:t>
      </w:r>
      <w:r w:rsidR="001835C8">
        <w:rPr>
          <w:rFonts w:ascii="Times New Roman" w:hAnsi="Times New Roman" w:cs="Times New Roman"/>
        </w:rPr>
        <w:t xml:space="preserve">the diversity </w:t>
      </w:r>
      <w:r w:rsidR="00602C80">
        <w:rPr>
          <w:rFonts w:ascii="Times New Roman" w:hAnsi="Times New Roman" w:cs="Times New Roman"/>
        </w:rPr>
        <w:t>of microbiota begins to recover</w:t>
      </w:r>
      <w:r w:rsidR="001835C8">
        <w:rPr>
          <w:rFonts w:ascii="Times New Roman" w:hAnsi="Times New Roman" w:cs="Times New Roman"/>
        </w:rPr>
        <w:t xml:space="preserve"> by two weeks follow cessation of the antibiotic</w:t>
      </w:r>
      <w:r w:rsidR="00883A41">
        <w:rPr>
          <w:rFonts w:ascii="Times New Roman" w:hAnsi="Times New Roman" w:cs="Times New Roman"/>
        </w:rPr>
        <w:t xml:space="preserve"> </w:t>
      </w:r>
      <w:r w:rsidR="001835C8">
        <w:rPr>
          <w:rFonts w:ascii="Times New Roman" w:hAnsi="Times New Roman" w:cs="Times New Roman"/>
        </w:rPr>
        <w:fldChar w:fldCharType="begin"/>
      </w:r>
      <w:r w:rsidR="00111967">
        <w:rPr>
          <w:rFonts w:ascii="Times New Roman" w:hAnsi="Times New Roman" w:cs="Times New Roman"/>
        </w:rPr>
        <w:instrText xml:space="preserve"> ADDIN EN.CITE &lt;EndNote&gt;&lt;Cite&gt;&lt;Author&gt;Theriot&lt;/Author&gt;&lt;Year&gt;2016&lt;/Year&gt;&lt;RecNum&gt;1176&lt;/RecNum&gt;&lt;DisplayText&gt;[31]&lt;/DisplayText&gt;&lt;record&gt;&lt;rec-number&gt;1176&lt;/rec-number&gt;&lt;foreign-keys&gt;&lt;key app="EN" db-id="xw2e0x2r1rp99ue9saex0xe120vrzwevpfs9"&gt;1176&lt;/key&gt;&lt;/foreign-keys&gt;&lt;ref-type name="Journal Article"&gt;17&lt;/ref-type&gt;&lt;contributors&gt;&lt;authors&gt;&lt;author&gt;Theriot, Casey M.&lt;/author&gt;&lt;author&gt;Bowman, Alison A.&lt;/author&gt;&lt;author&gt;Young, Vincent B.&lt;/author&gt;&lt;/authors&gt;&lt;/contributors&gt;&lt;titles&gt;&lt;title&gt;&lt;style face="normal" font="default" size="100%"&gt;Antibiotic-Induced Alterations of the Gut Microbiota Alter Secondary Bile Acid Production and Allow for &lt;/style&gt;&lt;style face="italic" font="default" size="100%"&gt;Clostridium difficile &lt;/style&gt;&lt;style face="normal" font="default" size="100%"&gt;Spore Germination and Outgrowth in the Large Intestine&lt;/style&gt;&lt;/title&gt;&lt;secondary-title&gt;mSphere&lt;/secondary-title&gt;&lt;/titles&gt;&lt;periodical&gt;&lt;full-title&gt;mSphere&lt;/full-title&gt;&lt;/periodical&gt;&lt;volume&gt;1&lt;/volume&gt;&lt;number&gt;1&lt;/number&gt;&lt;dates&gt;&lt;year&gt;2016&lt;/year&gt;&lt;/dates&gt;&lt;urls&gt;&lt;/urls&gt;&lt;electronic-resource-num&gt;10.1128/mSphere.00045-15&lt;/electronic-resource-num&gt;&lt;/record&gt;&lt;/Cite&gt;&lt;/EndNote&gt;</w:instrText>
      </w:r>
      <w:r w:rsidR="001835C8">
        <w:rPr>
          <w:rFonts w:ascii="Times New Roman" w:hAnsi="Times New Roman" w:cs="Times New Roman"/>
        </w:rPr>
        <w:fldChar w:fldCharType="separate"/>
      </w:r>
      <w:r w:rsidR="00BF4D9F">
        <w:rPr>
          <w:rFonts w:ascii="Times New Roman" w:hAnsi="Times New Roman" w:cs="Times New Roman"/>
          <w:noProof/>
        </w:rPr>
        <w:t>[</w:t>
      </w:r>
      <w:hyperlink w:anchor="_ENREF_31" w:tooltip="Theriot, 2016 #1176" w:history="1">
        <w:r w:rsidR="00111967">
          <w:rPr>
            <w:rFonts w:ascii="Times New Roman" w:hAnsi="Times New Roman" w:cs="Times New Roman"/>
            <w:noProof/>
          </w:rPr>
          <w:t>31</w:t>
        </w:r>
      </w:hyperlink>
      <w:r w:rsidR="00BF4D9F">
        <w:rPr>
          <w:rFonts w:ascii="Times New Roman" w:hAnsi="Times New Roman" w:cs="Times New Roman"/>
          <w:noProof/>
        </w:rPr>
        <w:t>]</w:t>
      </w:r>
      <w:r w:rsidR="001835C8">
        <w:rPr>
          <w:rFonts w:ascii="Times New Roman" w:hAnsi="Times New Roman" w:cs="Times New Roman"/>
        </w:rPr>
        <w:fldChar w:fldCharType="end"/>
      </w:r>
      <w:r w:rsidR="001835C8">
        <w:rPr>
          <w:rFonts w:ascii="Times New Roman" w:hAnsi="Times New Roman" w:cs="Times New Roman"/>
        </w:rPr>
        <w:t xml:space="preserve">. </w:t>
      </w:r>
      <w:r w:rsidR="00ED0484" w:rsidRPr="00B72707">
        <w:rPr>
          <w:rFonts w:ascii="Times New Roman" w:hAnsi="Times New Roman" w:cs="Times New Roman"/>
        </w:rPr>
        <w:t xml:space="preserve">Therefore we </w:t>
      </w:r>
      <w:r w:rsidR="00E24B88" w:rsidRPr="00B72707">
        <w:rPr>
          <w:rFonts w:ascii="Times New Roman" w:hAnsi="Times New Roman" w:cs="Times New Roman"/>
        </w:rPr>
        <w:t>ask</w:t>
      </w:r>
      <w:r w:rsidR="00C871B7">
        <w:rPr>
          <w:rFonts w:ascii="Times New Roman" w:hAnsi="Times New Roman" w:cs="Times New Roman"/>
        </w:rPr>
        <w:t>ed</w:t>
      </w:r>
      <w:r w:rsidR="00E24B88" w:rsidRPr="00B72707">
        <w:rPr>
          <w:rFonts w:ascii="Times New Roman" w:hAnsi="Times New Roman" w:cs="Times New Roman"/>
        </w:rPr>
        <w:t xml:space="preserve"> if reconstitution of adaptive immunity altered the recovery of the community</w:t>
      </w:r>
      <w:r w:rsidRPr="00B72707">
        <w:rPr>
          <w:rFonts w:ascii="Times New Roman" w:hAnsi="Times New Roman" w:cs="Times New Roman"/>
        </w:rPr>
        <w:t xml:space="preserve"> following antibiotics and infection with </w:t>
      </w:r>
      <w:r w:rsidRPr="00B72707">
        <w:rPr>
          <w:rFonts w:ascii="Times New Roman" w:hAnsi="Times New Roman" w:cs="Times New Roman"/>
          <w:i/>
        </w:rPr>
        <w:t xml:space="preserve">C. </w:t>
      </w:r>
      <w:r w:rsidR="00EB4131" w:rsidRPr="00B72707">
        <w:rPr>
          <w:rFonts w:ascii="Times New Roman" w:hAnsi="Times New Roman" w:cs="Times New Roman"/>
          <w:i/>
        </w:rPr>
        <w:t>difficile</w:t>
      </w:r>
      <w:r w:rsidR="00EB4131" w:rsidRPr="00B72707">
        <w:rPr>
          <w:rFonts w:ascii="Times New Roman" w:hAnsi="Times New Roman" w:cs="Times New Roman"/>
        </w:rPr>
        <w:t>.</w:t>
      </w:r>
      <w:r w:rsidR="00E24B88" w:rsidRPr="00B72707">
        <w:rPr>
          <w:rFonts w:ascii="Times New Roman" w:hAnsi="Times New Roman" w:cs="Times New Roman"/>
        </w:rPr>
        <w:t xml:space="preserve"> </w:t>
      </w:r>
      <w:r w:rsidR="00100840">
        <w:rPr>
          <w:rFonts w:ascii="Times New Roman" w:hAnsi="Times New Roman" w:cs="Times New Roman"/>
        </w:rPr>
        <w:t xml:space="preserve">Our first approach </w:t>
      </w:r>
      <w:r w:rsidR="00100840">
        <w:rPr>
          <w:rFonts w:ascii="Times New Roman" w:hAnsi="Times New Roman" w:cs="Times New Roman"/>
        </w:rPr>
        <w:lastRenderedPageBreak/>
        <w:t xml:space="preserve">sought to </w:t>
      </w:r>
      <w:r w:rsidR="00205E1F">
        <w:rPr>
          <w:rFonts w:ascii="Times New Roman" w:hAnsi="Times New Roman" w:cs="Times New Roman"/>
        </w:rPr>
        <w:t xml:space="preserve">determine </w:t>
      </w:r>
      <w:ins w:id="52" w:author="Jhansi Leslie" w:date="2017-05-21T19:57:00Z">
        <w:r w:rsidR="00205E1F">
          <w:rPr>
            <w:rFonts w:ascii="Times New Roman" w:hAnsi="Times New Roman" w:cs="Times New Roman"/>
          </w:rPr>
          <w:t>if we</w:t>
        </w:r>
      </w:ins>
      <w:r w:rsidR="00100840">
        <w:rPr>
          <w:rFonts w:ascii="Times New Roman" w:hAnsi="Times New Roman" w:cs="Times New Roman"/>
        </w:rPr>
        <w:t xml:space="preserve"> could </w:t>
      </w:r>
      <w:r w:rsidR="004B24DC">
        <w:rPr>
          <w:rFonts w:ascii="Times New Roman" w:hAnsi="Times New Roman" w:cs="Times New Roman"/>
        </w:rPr>
        <w:t xml:space="preserve">detect </w:t>
      </w:r>
      <w:r w:rsidR="00100840">
        <w:rPr>
          <w:rFonts w:ascii="Times New Roman" w:hAnsi="Times New Roman" w:cs="Times New Roman"/>
        </w:rPr>
        <w:t xml:space="preserve">changes in the overall </w:t>
      </w:r>
      <w:r w:rsidR="004B24DC">
        <w:rPr>
          <w:rFonts w:ascii="Times New Roman" w:hAnsi="Times New Roman" w:cs="Times New Roman"/>
        </w:rPr>
        <w:t xml:space="preserve">community composition of the </w:t>
      </w:r>
      <w:r w:rsidR="00205E1F">
        <w:rPr>
          <w:rFonts w:ascii="Times New Roman" w:hAnsi="Times New Roman" w:cs="Times New Roman"/>
        </w:rPr>
        <w:t xml:space="preserve">mice. We calculated </w:t>
      </w:r>
      <w:r w:rsidR="00E24B88" w:rsidRPr="00B72707">
        <w:rPr>
          <w:rFonts w:ascii="Times New Roman" w:hAnsi="Times New Roman" w:cs="Times New Roman"/>
        </w:rPr>
        <w:t>the Bray-Cur</w:t>
      </w:r>
      <w:r w:rsidR="00EB4131" w:rsidRPr="00B72707">
        <w:rPr>
          <w:rFonts w:ascii="Times New Roman" w:hAnsi="Times New Roman" w:cs="Times New Roman"/>
        </w:rPr>
        <w:t xml:space="preserve">tis </w:t>
      </w:r>
      <w:r w:rsidR="00E24B88" w:rsidRPr="00B72707">
        <w:rPr>
          <w:rFonts w:ascii="Times New Roman" w:hAnsi="Times New Roman" w:cs="Times New Roman"/>
        </w:rPr>
        <w:t xml:space="preserve">dissimilarity between each </w:t>
      </w:r>
      <w:r w:rsidRPr="00B72707">
        <w:rPr>
          <w:rFonts w:ascii="Times New Roman" w:hAnsi="Times New Roman" w:cs="Times New Roman"/>
        </w:rPr>
        <w:t>mouse’s day twenty-one</w:t>
      </w:r>
      <w:r w:rsidR="00E24B88" w:rsidRPr="00B72707">
        <w:rPr>
          <w:rFonts w:ascii="Times New Roman" w:hAnsi="Times New Roman" w:cs="Times New Roman"/>
        </w:rPr>
        <w:t xml:space="preserve"> sample</w:t>
      </w:r>
      <w:r w:rsidR="00EB4131" w:rsidRPr="00B72707">
        <w:rPr>
          <w:rFonts w:ascii="Times New Roman" w:hAnsi="Times New Roman" w:cs="Times New Roman"/>
        </w:rPr>
        <w:t xml:space="preserve"> (nineteen days after the adoptive transfer)</w:t>
      </w:r>
      <w:r w:rsidR="00CE72D9">
        <w:rPr>
          <w:rFonts w:ascii="Times New Roman" w:hAnsi="Times New Roman" w:cs="Times New Roman"/>
        </w:rPr>
        <w:t xml:space="preserve"> and their pre-antibiotic sample</w:t>
      </w:r>
      <w:r w:rsidR="00E24B88" w:rsidRPr="00B72707">
        <w:rPr>
          <w:rFonts w:ascii="Times New Roman" w:hAnsi="Times New Roman" w:cs="Times New Roman"/>
        </w:rPr>
        <w:t>.</w:t>
      </w:r>
      <w:r w:rsidR="00CE72D9">
        <w:rPr>
          <w:rFonts w:ascii="Times New Roman" w:hAnsi="Times New Roman" w:cs="Times New Roman"/>
        </w:rPr>
        <w:t xml:space="preserve"> The closer the Bray-Curtis metric is to one</w:t>
      </w:r>
      <w:r w:rsidR="002975A4">
        <w:rPr>
          <w:rFonts w:ascii="Times New Roman" w:hAnsi="Times New Roman" w:cs="Times New Roman"/>
        </w:rPr>
        <w:t>,</w:t>
      </w:r>
      <w:r w:rsidR="00CE72D9">
        <w:rPr>
          <w:rFonts w:ascii="Times New Roman" w:hAnsi="Times New Roman" w:cs="Times New Roman"/>
        </w:rPr>
        <w:t xml:space="preserve"> the </w:t>
      </w:r>
      <w:r w:rsidR="004C412C">
        <w:rPr>
          <w:rFonts w:ascii="Times New Roman" w:hAnsi="Times New Roman" w:cs="Times New Roman"/>
        </w:rPr>
        <w:t>less similar</w:t>
      </w:r>
      <w:r w:rsidR="00CE72D9">
        <w:rPr>
          <w:rFonts w:ascii="Times New Roman" w:hAnsi="Times New Roman" w:cs="Times New Roman"/>
        </w:rPr>
        <w:t xml:space="preserve"> the two samples are. </w:t>
      </w:r>
      <w:r w:rsidR="004B24DC">
        <w:rPr>
          <w:rFonts w:ascii="Times New Roman" w:hAnsi="Times New Roman" w:cs="Times New Roman"/>
        </w:rPr>
        <w:t xml:space="preserve">We </w:t>
      </w:r>
      <w:r w:rsidR="004B24DC" w:rsidRPr="004B24DC">
        <w:rPr>
          <w:rFonts w:ascii="Times New Roman" w:hAnsi="Times New Roman" w:cs="Times New Roman"/>
        </w:rPr>
        <w:t xml:space="preserve">hypothesized </w:t>
      </w:r>
      <w:r w:rsidR="004B24DC">
        <w:rPr>
          <w:rFonts w:ascii="Times New Roman" w:hAnsi="Times New Roman" w:cs="Times New Roman"/>
        </w:rPr>
        <w:t xml:space="preserve">that the addition of adaptive immunity might prevent the microbiota from returning to the same </w:t>
      </w:r>
      <w:r w:rsidR="00205E1F">
        <w:rPr>
          <w:rFonts w:ascii="Times New Roman" w:hAnsi="Times New Roman" w:cs="Times New Roman"/>
        </w:rPr>
        <w:t xml:space="preserve">structure as </w:t>
      </w:r>
      <w:r w:rsidR="00FD3242">
        <w:rPr>
          <w:rFonts w:ascii="Times New Roman" w:hAnsi="Times New Roman" w:cs="Times New Roman"/>
        </w:rPr>
        <w:t xml:space="preserve">was observed </w:t>
      </w:r>
      <w:r w:rsidR="004B24DC">
        <w:rPr>
          <w:rFonts w:ascii="Times New Roman" w:hAnsi="Times New Roman" w:cs="Times New Roman"/>
        </w:rPr>
        <w:t>before adoptive transfer. Thus we thought that perhaps the mice that received splenocytes might have higher Bray-Curtis dissimilarity values</w:t>
      </w:r>
      <w:r w:rsidR="00FD3242">
        <w:rPr>
          <w:rFonts w:ascii="Times New Roman" w:hAnsi="Times New Roman" w:cs="Times New Roman"/>
        </w:rPr>
        <w:t xml:space="preserve"> compared to the vehicle group</w:t>
      </w:r>
      <w:r w:rsidR="004B24DC">
        <w:rPr>
          <w:rFonts w:ascii="Times New Roman" w:hAnsi="Times New Roman" w:cs="Times New Roman"/>
        </w:rPr>
        <w:t xml:space="preserve">. </w:t>
      </w:r>
      <w:r w:rsidR="00FD3242">
        <w:rPr>
          <w:rFonts w:ascii="Times New Roman" w:hAnsi="Times New Roman" w:cs="Times New Roman"/>
        </w:rPr>
        <w:t xml:space="preserve"> </w:t>
      </w:r>
      <w:r w:rsidR="004B24DC">
        <w:rPr>
          <w:rFonts w:ascii="Times New Roman" w:hAnsi="Times New Roman" w:cs="Times New Roman"/>
        </w:rPr>
        <w:t>Since we</w:t>
      </w:r>
      <w:r w:rsidR="00715770">
        <w:rPr>
          <w:rFonts w:ascii="Times New Roman" w:hAnsi="Times New Roman" w:cs="Times New Roman"/>
        </w:rPr>
        <w:t xml:space="preserve"> were unable to confirm that we successfully restored adaptive immune function in two of mice that received splenocytes, we excluded them from the rest of analysis </w:t>
      </w:r>
      <w:r w:rsidR="00A30284">
        <w:rPr>
          <w:rFonts w:ascii="Times New Roman" w:hAnsi="Times New Roman" w:cs="Times New Roman"/>
        </w:rPr>
        <w:t>as</w:t>
      </w:r>
      <w:r w:rsidR="00715770">
        <w:rPr>
          <w:rFonts w:ascii="Times New Roman" w:hAnsi="Times New Roman" w:cs="Times New Roman"/>
        </w:rPr>
        <w:t xml:space="preserve"> our questions </w:t>
      </w:r>
      <w:r w:rsidR="004B24DC">
        <w:rPr>
          <w:rFonts w:ascii="Times New Roman" w:hAnsi="Times New Roman" w:cs="Times New Roman"/>
        </w:rPr>
        <w:t>hinged</w:t>
      </w:r>
      <w:r w:rsidR="00715770">
        <w:rPr>
          <w:rFonts w:ascii="Times New Roman" w:hAnsi="Times New Roman" w:cs="Times New Roman"/>
        </w:rPr>
        <w:t xml:space="preserve"> on immune status-</w:t>
      </w:r>
      <w:r w:rsidR="008E72AA">
        <w:rPr>
          <w:rFonts w:ascii="Times New Roman" w:hAnsi="Times New Roman" w:cs="Times New Roman"/>
        </w:rPr>
        <w:t xml:space="preserve">gut microbiota </w:t>
      </w:r>
      <w:r w:rsidR="00715770">
        <w:rPr>
          <w:rFonts w:ascii="Times New Roman" w:hAnsi="Times New Roman" w:cs="Times New Roman"/>
        </w:rPr>
        <w:t>interactions.</w:t>
      </w:r>
      <w:r w:rsidR="00AC0C97">
        <w:rPr>
          <w:rFonts w:ascii="Times New Roman" w:hAnsi="Times New Roman" w:cs="Times New Roman"/>
        </w:rPr>
        <w:t xml:space="preserve"> Additionally we lost the ability to calculate this metric for a couple of mice due to the lack </w:t>
      </w:r>
      <w:ins w:id="53" w:author="Jhansi Leslie" w:date="2017-05-21T19:59:00Z">
        <w:r w:rsidR="00205E1F">
          <w:rPr>
            <w:rFonts w:ascii="Times New Roman" w:hAnsi="Times New Roman" w:cs="Times New Roman"/>
          </w:rPr>
          <w:t>of pre-antibiotic samples</w:t>
        </w:r>
      </w:ins>
      <w:r w:rsidR="00AC0C97">
        <w:rPr>
          <w:rFonts w:ascii="Times New Roman" w:hAnsi="Times New Roman" w:cs="Times New Roman"/>
        </w:rPr>
        <w:t xml:space="preserve">. </w:t>
      </w:r>
      <w:r w:rsidR="00715770">
        <w:rPr>
          <w:rFonts w:ascii="Times New Roman" w:hAnsi="Times New Roman" w:cs="Times New Roman"/>
        </w:rPr>
        <w:t xml:space="preserve"> </w:t>
      </w:r>
      <w:r w:rsidR="00CE72D9">
        <w:rPr>
          <w:rFonts w:ascii="Times New Roman" w:hAnsi="Times New Roman" w:cs="Times New Roman"/>
        </w:rPr>
        <w:t>Comparing the Bray-Curtis dissimilarity results between the three treatment groups revealed no</w:t>
      </w:r>
      <w:r w:rsidR="007D6A3E" w:rsidRPr="00B72707">
        <w:rPr>
          <w:rFonts w:ascii="Times New Roman" w:hAnsi="Times New Roman" w:cs="Times New Roman"/>
        </w:rPr>
        <w:t xml:space="preserve"> significant differences between </w:t>
      </w:r>
      <w:r w:rsidR="00EB4131" w:rsidRPr="00B72707">
        <w:rPr>
          <w:rFonts w:ascii="Times New Roman" w:hAnsi="Times New Roman" w:cs="Times New Roman"/>
        </w:rPr>
        <w:t xml:space="preserve">any of the </w:t>
      </w:r>
      <w:r w:rsidR="007D6A3E" w:rsidRPr="00B72707">
        <w:rPr>
          <w:rFonts w:ascii="Times New Roman" w:hAnsi="Times New Roman" w:cs="Times New Roman"/>
        </w:rPr>
        <w:t>groups</w:t>
      </w:r>
      <w:r w:rsidR="004C412C">
        <w:rPr>
          <w:rFonts w:ascii="Times New Roman" w:hAnsi="Times New Roman" w:cs="Times New Roman"/>
        </w:rPr>
        <w:t xml:space="preserve"> (figure 3A)</w:t>
      </w:r>
      <w:r w:rsidR="00CE72D9">
        <w:rPr>
          <w:rFonts w:ascii="Times New Roman" w:hAnsi="Times New Roman" w:cs="Times New Roman"/>
        </w:rPr>
        <w:t>.</w:t>
      </w:r>
      <w:r w:rsidR="002975A4">
        <w:rPr>
          <w:rFonts w:ascii="Times New Roman" w:hAnsi="Times New Roman" w:cs="Times New Roman"/>
        </w:rPr>
        <w:t xml:space="preserve"> </w:t>
      </w:r>
      <w:commentRangeStart w:id="54"/>
      <w:r w:rsidR="00AC0C97">
        <w:rPr>
          <w:rFonts w:ascii="Times New Roman" w:hAnsi="Times New Roman" w:cs="Times New Roman"/>
        </w:rPr>
        <w:t>We also</w:t>
      </w:r>
      <w:r w:rsidR="004910FC">
        <w:rPr>
          <w:rFonts w:ascii="Times New Roman" w:hAnsi="Times New Roman" w:cs="Times New Roman"/>
        </w:rPr>
        <w:t xml:space="preserve"> wondered if addition of adaptive immunity might alter alpha diversity so we calculated the inverse Simpson index</w:t>
      </w:r>
      <w:r w:rsidR="00602C80">
        <w:rPr>
          <w:rFonts w:ascii="Times New Roman" w:hAnsi="Times New Roman" w:cs="Times New Roman"/>
        </w:rPr>
        <w:t xml:space="preserve"> of each fecal community at day 21-post transfer</w:t>
      </w:r>
      <w:r w:rsidR="004910FC">
        <w:rPr>
          <w:rFonts w:ascii="Times New Roman" w:hAnsi="Times New Roman" w:cs="Times New Roman"/>
        </w:rPr>
        <w:t xml:space="preserve">.  </w:t>
      </w:r>
      <w:r w:rsidR="00AC0C97">
        <w:rPr>
          <w:rFonts w:ascii="Times New Roman" w:hAnsi="Times New Roman" w:cs="Times New Roman"/>
        </w:rPr>
        <w:t>However again we</w:t>
      </w:r>
      <w:r w:rsidR="00883A41">
        <w:rPr>
          <w:rFonts w:ascii="Times New Roman" w:hAnsi="Times New Roman" w:cs="Times New Roman"/>
        </w:rPr>
        <w:t xml:space="preserve"> did not observe any significant differenc</w:t>
      </w:r>
      <w:r w:rsidR="004B24DC">
        <w:rPr>
          <w:rFonts w:ascii="Times New Roman" w:hAnsi="Times New Roman" w:cs="Times New Roman"/>
        </w:rPr>
        <w:t xml:space="preserve">es </w:t>
      </w:r>
      <w:r w:rsidR="004910FC">
        <w:rPr>
          <w:rFonts w:ascii="Times New Roman" w:hAnsi="Times New Roman" w:cs="Times New Roman"/>
        </w:rPr>
        <w:t>between the treatment</w:t>
      </w:r>
      <w:r w:rsidR="004B24DC">
        <w:rPr>
          <w:rFonts w:ascii="Times New Roman" w:hAnsi="Times New Roman" w:cs="Times New Roman"/>
        </w:rPr>
        <w:t xml:space="preserve"> group</w:t>
      </w:r>
      <w:r w:rsidR="004910FC">
        <w:rPr>
          <w:rFonts w:ascii="Times New Roman" w:hAnsi="Times New Roman" w:cs="Times New Roman"/>
        </w:rPr>
        <w:t>s</w:t>
      </w:r>
      <w:r w:rsidR="00154713">
        <w:rPr>
          <w:rFonts w:ascii="Times New Roman" w:hAnsi="Times New Roman" w:cs="Times New Roman"/>
        </w:rPr>
        <w:t xml:space="preserve"> </w:t>
      </w:r>
      <w:r w:rsidR="004C412C">
        <w:rPr>
          <w:rFonts w:ascii="Times New Roman" w:hAnsi="Times New Roman" w:cs="Times New Roman"/>
        </w:rPr>
        <w:t>(figure 3B).</w:t>
      </w:r>
      <w:r w:rsidR="004910FC">
        <w:rPr>
          <w:rFonts w:ascii="Times New Roman" w:hAnsi="Times New Roman" w:cs="Times New Roman"/>
        </w:rPr>
        <w:t xml:space="preserve"> This suggests that </w:t>
      </w:r>
      <w:r w:rsidR="008C1D2A">
        <w:rPr>
          <w:rFonts w:ascii="Times New Roman" w:hAnsi="Times New Roman" w:cs="Times New Roman"/>
        </w:rPr>
        <w:t xml:space="preserve">by </w:t>
      </w:r>
      <w:r w:rsidR="004910FC">
        <w:rPr>
          <w:rFonts w:ascii="Times New Roman" w:hAnsi="Times New Roman" w:cs="Times New Roman"/>
        </w:rPr>
        <w:t>broad metrics of community structure</w:t>
      </w:r>
      <w:r w:rsidR="00865B42">
        <w:rPr>
          <w:rFonts w:ascii="Times New Roman" w:hAnsi="Times New Roman" w:cs="Times New Roman"/>
        </w:rPr>
        <w:t>,</w:t>
      </w:r>
      <w:r w:rsidR="004910FC">
        <w:rPr>
          <w:rFonts w:ascii="Times New Roman" w:hAnsi="Times New Roman" w:cs="Times New Roman"/>
        </w:rPr>
        <w:t xml:space="preserve"> the perturbation of antibiotics and infection with </w:t>
      </w:r>
      <w:r w:rsidR="004910FC" w:rsidRPr="004910FC">
        <w:rPr>
          <w:rFonts w:ascii="Times New Roman" w:hAnsi="Times New Roman" w:cs="Times New Roman"/>
          <w:i/>
        </w:rPr>
        <w:t>C. difficile</w:t>
      </w:r>
      <w:r w:rsidR="004910FC">
        <w:rPr>
          <w:rFonts w:ascii="Times New Roman" w:hAnsi="Times New Roman" w:cs="Times New Roman"/>
        </w:rPr>
        <w:t xml:space="preserve"> </w:t>
      </w:r>
      <w:r w:rsidR="008C1D2A">
        <w:rPr>
          <w:rFonts w:ascii="Times New Roman" w:hAnsi="Times New Roman" w:cs="Times New Roman"/>
        </w:rPr>
        <w:t xml:space="preserve">potentially </w:t>
      </w:r>
      <w:r w:rsidR="004910FC">
        <w:rPr>
          <w:rFonts w:ascii="Times New Roman" w:hAnsi="Times New Roman" w:cs="Times New Roman"/>
        </w:rPr>
        <w:t xml:space="preserve">mask any trends related to reconstitution of adaptive immunity. </w:t>
      </w:r>
    </w:p>
    <w:p w14:paraId="1F60CA0A" w14:textId="05A2234E" w:rsidR="00205E1F" w:rsidRPr="00205E1F" w:rsidRDefault="002975A4" w:rsidP="009D5ABE">
      <w:pPr>
        <w:spacing w:line="480" w:lineRule="auto"/>
        <w:ind w:firstLine="720"/>
        <w:rPr>
          <w:ins w:id="55" w:author="Jhansi Leslie" w:date="2017-05-21T20:05:00Z"/>
          <w:rFonts w:ascii="Times New Roman" w:hAnsi="Times New Roman" w:cs="Times New Roman"/>
          <w:b/>
        </w:rPr>
      </w:pPr>
      <w:r>
        <w:rPr>
          <w:rFonts w:ascii="Times New Roman" w:hAnsi="Times New Roman" w:cs="Times New Roman"/>
        </w:rPr>
        <w:t xml:space="preserve">While we saw no significant </w:t>
      </w:r>
      <w:r w:rsidR="00D45093">
        <w:rPr>
          <w:rFonts w:ascii="Times New Roman" w:hAnsi="Times New Roman" w:cs="Times New Roman"/>
        </w:rPr>
        <w:t xml:space="preserve">differences </w:t>
      </w:r>
      <w:r>
        <w:rPr>
          <w:rFonts w:ascii="Times New Roman" w:hAnsi="Times New Roman" w:cs="Times New Roman"/>
        </w:rPr>
        <w:t>in the reco</w:t>
      </w:r>
      <w:r w:rsidR="00154713">
        <w:rPr>
          <w:rFonts w:ascii="Times New Roman" w:hAnsi="Times New Roman" w:cs="Times New Roman"/>
        </w:rPr>
        <w:t>very of the community structure</w:t>
      </w:r>
      <w:r w:rsidR="008C1D2A">
        <w:rPr>
          <w:rFonts w:ascii="Times New Roman" w:hAnsi="Times New Roman" w:cs="Times New Roman"/>
        </w:rPr>
        <w:t xml:space="preserve"> or alpha diversity</w:t>
      </w:r>
      <w:r w:rsidR="00865B42">
        <w:rPr>
          <w:rFonts w:ascii="Times New Roman" w:hAnsi="Times New Roman" w:cs="Times New Roman"/>
        </w:rPr>
        <w:t xml:space="preserve"> at day </w:t>
      </w:r>
      <w:r w:rsidR="00790870">
        <w:rPr>
          <w:rFonts w:ascii="Times New Roman" w:hAnsi="Times New Roman" w:cs="Times New Roman"/>
        </w:rPr>
        <w:t>21-post</w:t>
      </w:r>
      <w:r w:rsidR="00865B42">
        <w:rPr>
          <w:rFonts w:ascii="Times New Roman" w:hAnsi="Times New Roman" w:cs="Times New Roman"/>
        </w:rPr>
        <w:t xml:space="preserve"> infection</w:t>
      </w:r>
      <w:r w:rsidR="008C1D2A">
        <w:rPr>
          <w:rFonts w:ascii="Times New Roman" w:hAnsi="Times New Roman" w:cs="Times New Roman"/>
        </w:rPr>
        <w:t>, we wondered if perhaps the abundance of only a few</w:t>
      </w:r>
      <w:r>
        <w:rPr>
          <w:rFonts w:ascii="Times New Roman" w:hAnsi="Times New Roman" w:cs="Times New Roman"/>
        </w:rPr>
        <w:t xml:space="preserve"> OTUs were </w:t>
      </w:r>
      <w:r w:rsidR="007D6A3E" w:rsidRPr="00B72707">
        <w:rPr>
          <w:rFonts w:ascii="Times New Roman" w:hAnsi="Times New Roman" w:cs="Times New Roman"/>
        </w:rPr>
        <w:t xml:space="preserve">altered by reconstitution of </w:t>
      </w:r>
      <w:r w:rsidR="00AE1E68" w:rsidRPr="00B72707">
        <w:rPr>
          <w:rFonts w:ascii="Times New Roman" w:hAnsi="Times New Roman" w:cs="Times New Roman"/>
        </w:rPr>
        <w:t>the adaptive</w:t>
      </w:r>
      <w:r>
        <w:rPr>
          <w:rFonts w:ascii="Times New Roman" w:hAnsi="Times New Roman" w:cs="Times New Roman"/>
        </w:rPr>
        <w:t xml:space="preserve"> immune system. </w:t>
      </w:r>
      <w:r w:rsidR="00154713">
        <w:rPr>
          <w:rFonts w:ascii="Times New Roman" w:hAnsi="Times New Roman" w:cs="Times New Roman"/>
        </w:rPr>
        <w:t xml:space="preserve">For this </w:t>
      </w:r>
      <w:r w:rsidR="00154713">
        <w:rPr>
          <w:rFonts w:ascii="Times New Roman" w:hAnsi="Times New Roman" w:cs="Times New Roman"/>
        </w:rPr>
        <w:lastRenderedPageBreak/>
        <w:t xml:space="preserve">analysis we grouped all of the mice that received splenocytes and developed detectable levels of serum IgG at day </w:t>
      </w:r>
      <w:r w:rsidR="00150BAB">
        <w:rPr>
          <w:rFonts w:ascii="Times New Roman" w:hAnsi="Times New Roman" w:cs="Times New Roman"/>
        </w:rPr>
        <w:t>26-post</w:t>
      </w:r>
      <w:r w:rsidR="00154713">
        <w:rPr>
          <w:rFonts w:ascii="Times New Roman" w:hAnsi="Times New Roman" w:cs="Times New Roman"/>
        </w:rPr>
        <w:t xml:space="preserve"> infection together and called them IgG positive. The mice that only received vehicle and thus had undetectable levels of serum IgG were designated the IgG negative group</w:t>
      </w:r>
      <w:r w:rsidR="00150BAB">
        <w:rPr>
          <w:rFonts w:ascii="Times New Roman" w:hAnsi="Times New Roman" w:cs="Times New Roman"/>
        </w:rPr>
        <w:t xml:space="preserve">. </w:t>
      </w:r>
      <w:r w:rsidR="00865B42">
        <w:rPr>
          <w:rFonts w:ascii="Times New Roman" w:hAnsi="Times New Roman" w:cs="Times New Roman"/>
        </w:rPr>
        <w:t xml:space="preserve">Using sequence abundance from day 21 post infection samples, </w:t>
      </w:r>
      <w:proofErr w:type="spellStart"/>
      <w:r w:rsidR="00150BAB">
        <w:rPr>
          <w:rFonts w:ascii="Times New Roman" w:hAnsi="Times New Roman" w:cs="Times New Roman"/>
        </w:rPr>
        <w:t>Lef</w:t>
      </w:r>
      <w:r w:rsidR="00602C80">
        <w:rPr>
          <w:rFonts w:ascii="Times New Roman" w:hAnsi="Times New Roman" w:cs="Times New Roman"/>
        </w:rPr>
        <w:t>S</w:t>
      </w:r>
      <w:r w:rsidR="00150BAB">
        <w:rPr>
          <w:rFonts w:ascii="Times New Roman" w:hAnsi="Times New Roman" w:cs="Times New Roman"/>
        </w:rPr>
        <w:t>e</w:t>
      </w:r>
      <w:proofErr w:type="spellEnd"/>
      <w:r w:rsidR="00150BAB">
        <w:rPr>
          <w:rFonts w:ascii="Times New Roman" w:hAnsi="Times New Roman" w:cs="Times New Roman"/>
        </w:rPr>
        <w:t xml:space="preserve"> identified </w:t>
      </w:r>
      <w:r w:rsidR="00865B42" w:rsidRPr="00865B42">
        <w:rPr>
          <w:rFonts w:ascii="Times New Roman" w:hAnsi="Times New Roman" w:cs="Times New Roman"/>
        </w:rPr>
        <w:t>27</w:t>
      </w:r>
      <w:r w:rsidR="004910FC">
        <w:rPr>
          <w:rFonts w:ascii="Times New Roman" w:hAnsi="Times New Roman" w:cs="Times New Roman"/>
        </w:rPr>
        <w:t xml:space="preserve"> OTUs</w:t>
      </w:r>
      <w:r w:rsidR="00150BAB">
        <w:rPr>
          <w:rFonts w:ascii="Times New Roman" w:hAnsi="Times New Roman" w:cs="Times New Roman"/>
        </w:rPr>
        <w:t xml:space="preserve"> with LDA values greater than 2</w:t>
      </w:r>
      <w:r w:rsidR="00150BAB" w:rsidRPr="00B72707">
        <w:rPr>
          <w:rFonts w:ascii="Times New Roman" w:hAnsi="Times New Roman" w:cs="Times New Roman"/>
        </w:rPr>
        <w:t>.</w:t>
      </w:r>
      <w:r w:rsidR="00883A41">
        <w:rPr>
          <w:rFonts w:ascii="Times New Roman" w:hAnsi="Times New Roman" w:cs="Times New Roman"/>
        </w:rPr>
        <w:t xml:space="preserve"> The ten OTUs with the highest LDA values</w:t>
      </w:r>
      <w:r w:rsidR="00D45093">
        <w:rPr>
          <w:rFonts w:ascii="Times New Roman" w:hAnsi="Times New Roman" w:cs="Times New Roman"/>
        </w:rPr>
        <w:t xml:space="preserve"> were primarily enriched in the IgG negative</w:t>
      </w:r>
      <w:r w:rsidR="00883A41">
        <w:rPr>
          <w:rFonts w:ascii="Times New Roman" w:hAnsi="Times New Roman" w:cs="Times New Roman"/>
        </w:rPr>
        <w:t xml:space="preserve"> mice</w:t>
      </w:r>
      <w:r w:rsidR="00D45093">
        <w:rPr>
          <w:rFonts w:ascii="Times New Roman" w:hAnsi="Times New Roman" w:cs="Times New Roman"/>
        </w:rPr>
        <w:t xml:space="preserve"> (figure 3C). </w:t>
      </w:r>
      <w:r w:rsidR="00150BAB">
        <w:rPr>
          <w:rFonts w:ascii="Times New Roman" w:hAnsi="Times New Roman" w:cs="Times New Roman"/>
        </w:rPr>
        <w:t xml:space="preserve"> </w:t>
      </w:r>
      <w:r w:rsidR="00BC2F81">
        <w:rPr>
          <w:rFonts w:ascii="Times New Roman" w:hAnsi="Times New Roman" w:cs="Times New Roman"/>
        </w:rPr>
        <w:t xml:space="preserve">OTU </w:t>
      </w:r>
      <w:r w:rsidR="00865B42">
        <w:rPr>
          <w:rFonts w:ascii="Times New Roman" w:hAnsi="Times New Roman" w:cs="Times New Roman"/>
        </w:rPr>
        <w:t>3, which is</w:t>
      </w:r>
      <w:r w:rsidR="00BC2F81">
        <w:rPr>
          <w:rFonts w:ascii="Times New Roman" w:hAnsi="Times New Roman" w:cs="Times New Roman"/>
        </w:rPr>
        <w:t xml:space="preserve"> </w:t>
      </w:r>
      <w:r w:rsidR="00865B42">
        <w:rPr>
          <w:rFonts w:ascii="Times New Roman" w:hAnsi="Times New Roman" w:cs="Times New Roman"/>
        </w:rPr>
        <w:t xml:space="preserve">classified as Akkermansia, </w:t>
      </w:r>
      <w:r w:rsidR="00150BAB">
        <w:rPr>
          <w:rFonts w:ascii="Times New Roman" w:hAnsi="Times New Roman" w:cs="Times New Roman"/>
        </w:rPr>
        <w:t xml:space="preserve">had the highest LDA value. </w:t>
      </w:r>
      <w:r w:rsidR="00865B42">
        <w:rPr>
          <w:rFonts w:ascii="Times New Roman" w:hAnsi="Times New Roman" w:cs="Times New Roman"/>
        </w:rPr>
        <w:t>This</w:t>
      </w:r>
      <w:r w:rsidR="00BC2F81">
        <w:rPr>
          <w:rFonts w:ascii="Times New Roman" w:hAnsi="Times New Roman" w:cs="Times New Roman"/>
        </w:rPr>
        <w:t xml:space="preserve"> OTU was </w:t>
      </w:r>
      <w:r w:rsidR="00150BAB">
        <w:rPr>
          <w:rFonts w:ascii="Times New Roman" w:hAnsi="Times New Roman" w:cs="Times New Roman"/>
        </w:rPr>
        <w:t>found at a lower abundance</w:t>
      </w:r>
      <w:r w:rsidR="00BC2F81">
        <w:rPr>
          <w:rFonts w:ascii="Times New Roman" w:hAnsi="Times New Roman" w:cs="Times New Roman"/>
        </w:rPr>
        <w:t xml:space="preserve"> in the IgG </w:t>
      </w:r>
      <w:r w:rsidR="00150BAB">
        <w:rPr>
          <w:rFonts w:ascii="Times New Roman" w:hAnsi="Times New Roman" w:cs="Times New Roman"/>
        </w:rPr>
        <w:t xml:space="preserve">positive </w:t>
      </w:r>
      <w:r w:rsidR="00BC2F81">
        <w:rPr>
          <w:rFonts w:ascii="Times New Roman" w:hAnsi="Times New Roman" w:cs="Times New Roman"/>
        </w:rPr>
        <w:t xml:space="preserve">mice compared to the mice IgG </w:t>
      </w:r>
      <w:r w:rsidR="00150BAB">
        <w:rPr>
          <w:rFonts w:ascii="Times New Roman" w:hAnsi="Times New Roman" w:cs="Times New Roman"/>
        </w:rPr>
        <w:t>negative</w:t>
      </w:r>
      <w:r w:rsidR="00BC2F81">
        <w:rPr>
          <w:rFonts w:ascii="Times New Roman" w:hAnsi="Times New Roman" w:cs="Times New Roman"/>
        </w:rPr>
        <w:t xml:space="preserve"> mice.</w:t>
      </w:r>
      <w:r w:rsidR="00602C80">
        <w:rPr>
          <w:rFonts w:ascii="Times New Roman" w:hAnsi="Times New Roman" w:cs="Times New Roman"/>
        </w:rPr>
        <w:t xml:space="preserve"> Interestingly a</w:t>
      </w:r>
      <w:r w:rsidR="00BC2F81">
        <w:rPr>
          <w:rFonts w:ascii="Times New Roman" w:hAnsi="Times New Roman" w:cs="Times New Roman"/>
        </w:rPr>
        <w:t xml:space="preserve">nother study also observed a decrease in the abundance of </w:t>
      </w:r>
      <w:r w:rsidR="00790870">
        <w:rPr>
          <w:rFonts w:ascii="Times New Roman" w:hAnsi="Times New Roman" w:cs="Times New Roman"/>
        </w:rPr>
        <w:t>Akkermansia</w:t>
      </w:r>
      <w:r w:rsidR="00BC2F81">
        <w:rPr>
          <w:rFonts w:ascii="Times New Roman" w:hAnsi="Times New Roman" w:cs="Times New Roman"/>
        </w:rPr>
        <w:t xml:space="preserve"> following </w:t>
      </w:r>
      <w:r w:rsidR="00602C80">
        <w:rPr>
          <w:rFonts w:ascii="Times New Roman" w:hAnsi="Times New Roman" w:cs="Times New Roman"/>
        </w:rPr>
        <w:t xml:space="preserve">reconstitution of adaptive immunity via adoptive </w:t>
      </w:r>
      <w:r w:rsidR="00BC2F81">
        <w:rPr>
          <w:rFonts w:ascii="Times New Roman" w:hAnsi="Times New Roman" w:cs="Times New Roman"/>
        </w:rPr>
        <w:t xml:space="preserve">transfer </w:t>
      </w:r>
      <w:r w:rsidR="00602C80">
        <w:rPr>
          <w:rFonts w:ascii="Times New Roman" w:hAnsi="Times New Roman" w:cs="Times New Roman"/>
        </w:rPr>
        <w:t>of</w:t>
      </w:r>
      <w:r w:rsidR="00BC2F81">
        <w:rPr>
          <w:rFonts w:ascii="Times New Roman" w:hAnsi="Times New Roman" w:cs="Times New Roman"/>
        </w:rPr>
        <w:t xml:space="preserve"> from wild-type mice into RAG1</w:t>
      </w:r>
      <w:r w:rsidR="00BC2F81" w:rsidRPr="00154713">
        <w:rPr>
          <w:rFonts w:ascii="Times New Roman" w:hAnsi="Times New Roman" w:cs="Times New Roman"/>
          <w:vertAlign w:val="superscript"/>
        </w:rPr>
        <w:t>-/-</w:t>
      </w:r>
      <w:r w:rsidR="00865B42" w:rsidRPr="00865B42">
        <w:rPr>
          <w:rFonts w:ascii="Times New Roman" w:hAnsi="Times New Roman" w:cs="Times New Roman"/>
        </w:rPr>
        <w:t xml:space="preserve"> </w:t>
      </w:r>
      <w:r w:rsidR="00865B42" w:rsidRPr="00865B42">
        <w:rPr>
          <w:rFonts w:ascii="Times New Roman" w:hAnsi="Times New Roman" w:cs="Times New Roman"/>
        </w:rPr>
        <w:fldChar w:fldCharType="begin"/>
      </w:r>
      <w:r w:rsidR="00BF4D9F">
        <w:rPr>
          <w:rFonts w:ascii="Times New Roman" w:hAnsi="Times New Roman" w:cs="Times New Roman"/>
        </w:rPr>
        <w:instrText xml:space="preserve"> ADDIN EN.CITE &lt;EndNote&gt;&lt;Cite&gt;&lt;Author&gt;Zhang&lt;/Author&gt;&lt;Year&gt;2015&lt;/Year&gt;&lt;RecNum&gt;1308&lt;/RecNum&gt;&lt;DisplayText&gt;[32]&lt;/DisplayText&gt;&lt;record&gt;&lt;rec-number&gt;1308&lt;/rec-number&gt;&lt;foreign-keys&gt;&lt;key app="EN" db-id="xw2e0x2r1rp99ue9saex0xe120vrzwevpfs9"&gt;1308&lt;/key&gt;&lt;/foreign-keys&gt;&lt;ref-type name="Journal Article"&gt;17&lt;/ref-type&gt;&lt;contributors&gt;&lt;authors&gt;&lt;author&gt;Zhang, Husen&lt;/author&gt;&lt;author&gt;Sparks, Joshua B.&lt;/author&gt;&lt;author&gt;Karyala, Saikumar V.&lt;/author&gt;&lt;author&gt;Settlage, Robert&lt;/author&gt;&lt;author&gt;Luo, Xin M.&lt;/author&gt;&lt;/authors&gt;&lt;/contributors&gt;&lt;titles&gt;&lt;title&gt;Host adaptive immunity alters gut microbiota&lt;/title&gt;&lt;secondary-title&gt;ISME J&lt;/secondary-title&gt;&lt;/titles&gt;&lt;periodical&gt;&lt;full-title&gt;ISME J&lt;/full-title&gt;&lt;/periodical&gt;&lt;pages&gt;770-781&lt;/pages&gt;&lt;volume&gt;9&lt;/volume&gt;&lt;number&gt;3&lt;/number&gt;&lt;dates&gt;&lt;year&gt;2015&lt;/year&gt;&lt;pub-dates&gt;&lt;date&gt;03//print&lt;/date&gt;&lt;/pub-dates&gt;&lt;/dates&gt;&lt;publisher&gt;International Society for Microbial Ecology&lt;/publisher&gt;&lt;isbn&gt;1751-7362&lt;/isbn&gt;&lt;work-type&gt;Original Article&lt;/work-type&gt;&lt;urls&gt;&lt;related-urls&gt;&lt;url&gt;http://dx.doi.org/10.1038/ismej.2014.165&lt;/url&gt;&lt;/related-urls&gt;&lt;/urls&gt;&lt;electronic-resource-num&gt;10.1038/ismej.2014.165&lt;/electronic-resource-num&gt;&lt;/record&gt;&lt;/Cite&gt;&lt;/EndNote&gt;</w:instrText>
      </w:r>
      <w:r w:rsidR="00865B42" w:rsidRPr="00865B42">
        <w:rPr>
          <w:rFonts w:ascii="Times New Roman" w:hAnsi="Times New Roman" w:cs="Times New Roman"/>
        </w:rPr>
        <w:fldChar w:fldCharType="separate"/>
      </w:r>
      <w:r w:rsidR="00BF4D9F">
        <w:rPr>
          <w:rFonts w:ascii="Times New Roman" w:hAnsi="Times New Roman" w:cs="Times New Roman"/>
          <w:noProof/>
        </w:rPr>
        <w:t>[</w:t>
      </w:r>
      <w:hyperlink w:anchor="_ENREF_32" w:tooltip="Zhang, 2015 #1308" w:history="1">
        <w:r w:rsidR="00111967">
          <w:rPr>
            <w:rFonts w:ascii="Times New Roman" w:hAnsi="Times New Roman" w:cs="Times New Roman"/>
            <w:noProof/>
          </w:rPr>
          <w:t>32</w:t>
        </w:r>
      </w:hyperlink>
      <w:r w:rsidR="00BF4D9F">
        <w:rPr>
          <w:rFonts w:ascii="Times New Roman" w:hAnsi="Times New Roman" w:cs="Times New Roman"/>
          <w:noProof/>
        </w:rPr>
        <w:t>]</w:t>
      </w:r>
      <w:r w:rsidR="00865B42" w:rsidRPr="00865B42">
        <w:rPr>
          <w:rFonts w:ascii="Times New Roman" w:hAnsi="Times New Roman" w:cs="Times New Roman"/>
        </w:rPr>
        <w:fldChar w:fldCharType="end"/>
      </w:r>
      <w:r w:rsidR="00BC2F81">
        <w:rPr>
          <w:rFonts w:ascii="Times New Roman" w:hAnsi="Times New Roman" w:cs="Times New Roman"/>
        </w:rPr>
        <w:t xml:space="preserve">. </w:t>
      </w:r>
      <w:r w:rsidR="00B67279">
        <w:rPr>
          <w:rFonts w:ascii="Times New Roman" w:hAnsi="Times New Roman" w:cs="Times New Roman"/>
        </w:rPr>
        <w:t xml:space="preserve">Since our model included pre-treatment with antibiotics and infection with </w:t>
      </w:r>
      <w:r w:rsidR="00B67279" w:rsidRPr="000405F0">
        <w:rPr>
          <w:rFonts w:ascii="Times New Roman" w:hAnsi="Times New Roman" w:cs="Times New Roman"/>
          <w:i/>
        </w:rPr>
        <w:t>C. difficile</w:t>
      </w:r>
      <w:r w:rsidR="00B67279">
        <w:rPr>
          <w:rFonts w:ascii="Times New Roman" w:hAnsi="Times New Roman" w:cs="Times New Roman"/>
        </w:rPr>
        <w:t xml:space="preserve"> we were admittedly surprised to have observed the same trend. However, the identified OTUs indicate that restoration of adaptive immunity can</w:t>
      </w:r>
      <w:r w:rsidR="00602C80">
        <w:rPr>
          <w:rFonts w:ascii="Times New Roman" w:hAnsi="Times New Roman" w:cs="Times New Roman"/>
        </w:rPr>
        <w:t xml:space="preserve"> and do </w:t>
      </w:r>
      <w:r w:rsidR="00B67279">
        <w:rPr>
          <w:rFonts w:ascii="Times New Roman" w:hAnsi="Times New Roman" w:cs="Times New Roman"/>
        </w:rPr>
        <w:t>alter levels of colonization of some gut bacteri</w:t>
      </w:r>
      <w:r w:rsidR="00602C80">
        <w:rPr>
          <w:rFonts w:ascii="Times New Roman" w:hAnsi="Times New Roman" w:cs="Times New Roman"/>
        </w:rPr>
        <w:t>a</w:t>
      </w:r>
      <w:r w:rsidR="00B67279">
        <w:rPr>
          <w:rFonts w:ascii="Times New Roman" w:hAnsi="Times New Roman" w:cs="Times New Roman"/>
        </w:rPr>
        <w:t xml:space="preserve"> taxa. </w:t>
      </w:r>
      <w:commentRangeEnd w:id="54"/>
      <w:ins w:id="56" w:author="Jhansi Leslie" w:date="2017-05-21T20:05:00Z">
        <w:r w:rsidR="00205E1F">
          <w:rPr>
            <w:rFonts w:ascii="Times New Roman" w:hAnsi="Times New Roman" w:cs="Times New Roman"/>
            <w:b/>
          </w:rPr>
          <w:t xml:space="preserve"> Structure of the </w:t>
        </w:r>
      </w:ins>
      <w:ins w:id="57" w:author="Jhansi Leslie" w:date="2017-05-21T20:06:00Z">
        <w:r w:rsidR="00205E1F">
          <w:rPr>
            <w:rFonts w:ascii="Times New Roman" w:hAnsi="Times New Roman" w:cs="Times New Roman"/>
            <w:b/>
          </w:rPr>
          <w:t>f</w:t>
        </w:r>
      </w:ins>
      <w:ins w:id="58" w:author="Jhansi Leslie" w:date="2017-05-21T20:05:00Z">
        <w:r w:rsidR="00205E1F">
          <w:rPr>
            <w:rFonts w:ascii="Times New Roman" w:hAnsi="Times New Roman" w:cs="Times New Roman"/>
            <w:b/>
          </w:rPr>
          <w:t xml:space="preserve">ecal </w:t>
        </w:r>
      </w:ins>
      <w:ins w:id="59" w:author="Jhansi Leslie" w:date="2017-05-21T20:06:00Z">
        <w:r w:rsidR="00205E1F">
          <w:rPr>
            <w:rFonts w:ascii="Times New Roman" w:hAnsi="Times New Roman" w:cs="Times New Roman"/>
            <w:b/>
          </w:rPr>
          <w:t>microbiota</w:t>
        </w:r>
      </w:ins>
      <w:ins w:id="60" w:author="Jhansi Leslie" w:date="2017-05-21T20:05:00Z">
        <w:r w:rsidR="00205E1F">
          <w:rPr>
            <w:rFonts w:ascii="Times New Roman" w:hAnsi="Times New Roman" w:cs="Times New Roman"/>
            <w:b/>
          </w:rPr>
          <w:t xml:space="preserve"> </w:t>
        </w:r>
      </w:ins>
      <w:ins w:id="61" w:author="Jhansi Leslie" w:date="2017-05-21T20:06:00Z">
        <w:r w:rsidR="00205E1F">
          <w:rPr>
            <w:rFonts w:ascii="Times New Roman" w:hAnsi="Times New Roman" w:cs="Times New Roman"/>
            <w:b/>
          </w:rPr>
          <w:t>b</w:t>
        </w:r>
      </w:ins>
      <w:ins w:id="62" w:author="Jhansi Leslie" w:date="2017-05-21T20:05:00Z">
        <w:r w:rsidR="00205E1F">
          <w:rPr>
            <w:rFonts w:ascii="Times New Roman" w:hAnsi="Times New Roman" w:cs="Times New Roman"/>
            <w:b/>
          </w:rPr>
          <w:t xml:space="preserve">efore </w:t>
        </w:r>
      </w:ins>
      <w:ins w:id="63" w:author="Jhansi Leslie" w:date="2017-05-21T20:06:00Z">
        <w:r w:rsidR="00205E1F">
          <w:rPr>
            <w:rFonts w:ascii="Times New Roman" w:hAnsi="Times New Roman" w:cs="Times New Roman"/>
            <w:b/>
          </w:rPr>
          <w:t>treatment</w:t>
        </w:r>
      </w:ins>
      <w:ins w:id="64" w:author="Jhansi Leslie" w:date="2017-05-21T20:05:00Z">
        <w:r w:rsidR="00205E1F">
          <w:rPr>
            <w:rFonts w:ascii="Times New Roman" w:hAnsi="Times New Roman" w:cs="Times New Roman"/>
            <w:b/>
          </w:rPr>
          <w:t xml:space="preserve"> is </w:t>
        </w:r>
      </w:ins>
      <w:ins w:id="65" w:author="Jhansi Leslie" w:date="2017-05-21T20:06:00Z">
        <w:r w:rsidR="00205E1F">
          <w:rPr>
            <w:rFonts w:ascii="Times New Roman" w:hAnsi="Times New Roman" w:cs="Times New Roman"/>
            <w:b/>
          </w:rPr>
          <w:t>a</w:t>
        </w:r>
      </w:ins>
      <w:ins w:id="66" w:author="Jhansi Leslie" w:date="2017-05-21T20:05:00Z">
        <w:r w:rsidR="00205E1F">
          <w:rPr>
            <w:rFonts w:ascii="Times New Roman" w:hAnsi="Times New Roman" w:cs="Times New Roman"/>
            <w:b/>
          </w:rPr>
          <w:t xml:space="preserve">ssociated with </w:t>
        </w:r>
      </w:ins>
      <w:ins w:id="67" w:author="Jhansi Leslie" w:date="2017-05-21T20:06:00Z">
        <w:r w:rsidR="00205E1F">
          <w:rPr>
            <w:rFonts w:ascii="Times New Roman" w:hAnsi="Times New Roman" w:cs="Times New Roman"/>
            <w:b/>
          </w:rPr>
          <w:t>clearance In both WT and RAG1</w:t>
        </w:r>
        <w:r w:rsidR="00205E1F" w:rsidRPr="009D5ABE">
          <w:rPr>
            <w:rFonts w:ascii="Times New Roman" w:hAnsi="Times New Roman" w:cs="Times New Roman"/>
            <w:b/>
            <w:vertAlign w:val="superscript"/>
          </w:rPr>
          <w:t>-/</w:t>
        </w:r>
        <w:proofErr w:type="gramStart"/>
        <w:r w:rsidR="00205E1F" w:rsidRPr="009D5ABE">
          <w:rPr>
            <w:rFonts w:ascii="Times New Roman" w:hAnsi="Times New Roman" w:cs="Times New Roman"/>
            <w:b/>
            <w:vertAlign w:val="superscript"/>
          </w:rPr>
          <w:t>-</w:t>
        </w:r>
      </w:ins>
      <w:ins w:id="68" w:author="Jhansi Leslie" w:date="2017-05-21T20:05:00Z">
        <w:r w:rsidR="00205E1F" w:rsidRPr="009D5ABE">
          <w:rPr>
            <w:rFonts w:ascii="Times New Roman" w:hAnsi="Times New Roman" w:cs="Times New Roman"/>
            <w:b/>
            <w:vertAlign w:val="superscript"/>
          </w:rPr>
          <w:t xml:space="preserve"> </w:t>
        </w:r>
      </w:ins>
      <w:ins w:id="69" w:author="Jhansi Leslie" w:date="2017-05-21T20:06:00Z">
        <w:r w:rsidR="00205E1F">
          <w:rPr>
            <w:rFonts w:ascii="Times New Roman" w:hAnsi="Times New Roman" w:cs="Times New Roman"/>
            <w:b/>
            <w:vertAlign w:val="superscript"/>
          </w:rPr>
          <w:t xml:space="preserve"> </w:t>
        </w:r>
        <w:r w:rsidR="00205E1F">
          <w:rPr>
            <w:rFonts w:ascii="Times New Roman" w:hAnsi="Times New Roman" w:cs="Times New Roman"/>
            <w:b/>
          </w:rPr>
          <w:t>mice</w:t>
        </w:r>
        <w:proofErr w:type="gramEnd"/>
        <w:r w:rsidR="00205E1F">
          <w:rPr>
            <w:rFonts w:ascii="Times New Roman" w:hAnsi="Times New Roman" w:cs="Times New Roman"/>
            <w:b/>
          </w:rPr>
          <w:t xml:space="preserve"> </w:t>
        </w:r>
      </w:ins>
    </w:p>
    <w:p w14:paraId="5F9DB33F" w14:textId="66C75B09" w:rsidR="00DA1446" w:rsidRDefault="000374EA" w:rsidP="009D5ABE">
      <w:pPr>
        <w:spacing w:line="480" w:lineRule="auto"/>
        <w:rPr>
          <w:ins w:id="70" w:author="Jhansi Leslie" w:date="2017-05-21T20:07:00Z"/>
          <w:rFonts w:ascii="Times New Roman" w:hAnsi="Times New Roman" w:cs="Times New Roman"/>
        </w:rPr>
      </w:pPr>
      <w:del w:id="71" w:author="Jhansi Leslie" w:date="2017-05-21T20:04:00Z">
        <w:r w:rsidDel="00205E1F">
          <w:rPr>
            <w:rStyle w:val="CommentReference"/>
          </w:rPr>
          <w:commentReference w:id="54"/>
        </w:r>
      </w:del>
      <w:r w:rsidR="009366CF">
        <w:rPr>
          <w:rFonts w:ascii="Times New Roman" w:hAnsi="Times New Roman" w:cs="Times New Roman"/>
        </w:rPr>
        <w:t xml:space="preserve">To test if </w:t>
      </w:r>
      <w:r w:rsidR="00602C80">
        <w:rPr>
          <w:rFonts w:ascii="Times New Roman" w:hAnsi="Times New Roman" w:cs="Times New Roman"/>
        </w:rPr>
        <w:t>the gut microbial community</w:t>
      </w:r>
      <w:r w:rsidR="009366CF">
        <w:rPr>
          <w:rFonts w:ascii="Times New Roman" w:hAnsi="Times New Roman" w:cs="Times New Roman"/>
        </w:rPr>
        <w:t xml:space="preserve"> is sufficient to provide </w:t>
      </w:r>
      <w:r w:rsidR="00150BAB">
        <w:rPr>
          <w:rFonts w:ascii="Times New Roman" w:hAnsi="Times New Roman" w:cs="Times New Roman"/>
        </w:rPr>
        <w:t>clearance of</w:t>
      </w:r>
      <w:r w:rsidR="009555CD">
        <w:rPr>
          <w:rFonts w:ascii="Times New Roman" w:hAnsi="Times New Roman" w:cs="Times New Roman"/>
        </w:rPr>
        <w:t xml:space="preserve"> </w:t>
      </w:r>
      <w:r w:rsidR="009555CD" w:rsidRPr="009555CD">
        <w:rPr>
          <w:rFonts w:ascii="Times New Roman" w:hAnsi="Times New Roman" w:cs="Times New Roman"/>
          <w:i/>
        </w:rPr>
        <w:t>C. difficile</w:t>
      </w:r>
      <w:r w:rsidR="009555CD">
        <w:rPr>
          <w:rFonts w:ascii="Times New Roman" w:hAnsi="Times New Roman" w:cs="Times New Roman"/>
        </w:rPr>
        <w:t xml:space="preserve"> </w:t>
      </w:r>
      <w:r w:rsidR="008E72AA">
        <w:rPr>
          <w:rFonts w:ascii="Times New Roman" w:hAnsi="Times New Roman" w:cs="Times New Roman"/>
        </w:rPr>
        <w:t>rather than transferring splenocytes into the mice</w:t>
      </w:r>
      <w:r w:rsidR="00150BAB">
        <w:rPr>
          <w:rFonts w:ascii="Times New Roman" w:hAnsi="Times New Roman" w:cs="Times New Roman"/>
        </w:rPr>
        <w:t>,</w:t>
      </w:r>
      <w:r w:rsidR="008E72AA">
        <w:rPr>
          <w:rFonts w:ascii="Times New Roman" w:hAnsi="Times New Roman" w:cs="Times New Roman"/>
        </w:rPr>
        <w:t xml:space="preserve"> we co-housed RAG1</w:t>
      </w:r>
      <w:r w:rsidR="008E72AA" w:rsidRPr="008E72AA">
        <w:rPr>
          <w:rFonts w:ascii="Times New Roman" w:hAnsi="Times New Roman" w:cs="Times New Roman"/>
          <w:vertAlign w:val="superscript"/>
        </w:rPr>
        <w:t>-/-</w:t>
      </w:r>
      <w:r w:rsidR="00ED64DF">
        <w:rPr>
          <w:rFonts w:ascii="Times New Roman" w:hAnsi="Times New Roman" w:cs="Times New Roman"/>
        </w:rPr>
        <w:t xml:space="preserve"> mice with WT mice (figure </w:t>
      </w:r>
      <w:r w:rsidR="009208CE">
        <w:rPr>
          <w:rFonts w:ascii="Times New Roman" w:hAnsi="Times New Roman" w:cs="Times New Roman"/>
        </w:rPr>
        <w:t xml:space="preserve">4A). </w:t>
      </w:r>
      <w:r w:rsidR="000405F0">
        <w:rPr>
          <w:rFonts w:ascii="Times New Roman" w:hAnsi="Times New Roman" w:cs="Times New Roman"/>
        </w:rPr>
        <w:t xml:space="preserve"> After a</w:t>
      </w:r>
      <w:r w:rsidR="008B757E">
        <w:rPr>
          <w:rFonts w:ascii="Times New Roman" w:hAnsi="Times New Roman" w:cs="Times New Roman"/>
        </w:rPr>
        <w:t xml:space="preserve"> little over a two weeks</w:t>
      </w:r>
      <w:r w:rsidR="000405F0">
        <w:rPr>
          <w:rFonts w:ascii="Times New Roman" w:hAnsi="Times New Roman" w:cs="Times New Roman"/>
        </w:rPr>
        <w:t xml:space="preserve"> of</w:t>
      </w:r>
      <w:r w:rsidR="008B757E">
        <w:rPr>
          <w:rFonts w:ascii="Times New Roman" w:hAnsi="Times New Roman" w:cs="Times New Roman"/>
        </w:rPr>
        <w:t xml:space="preserve"> co-housing, </w:t>
      </w:r>
      <w:commentRangeStart w:id="72"/>
      <w:r w:rsidR="008B757E">
        <w:rPr>
          <w:rFonts w:ascii="Times New Roman" w:hAnsi="Times New Roman" w:cs="Times New Roman"/>
        </w:rPr>
        <w:t>the two groups</w:t>
      </w:r>
      <w:ins w:id="73" w:author="Jhansi Leslie" w:date="2017-05-21T20:01:00Z">
        <w:r w:rsidR="00205E1F">
          <w:rPr>
            <w:rFonts w:ascii="Times New Roman" w:hAnsi="Times New Roman" w:cs="Times New Roman"/>
          </w:rPr>
          <w:t xml:space="preserve"> </w:t>
        </w:r>
      </w:ins>
      <w:ins w:id="74" w:author="Jhansi Leslie" w:date="2017-05-21T20:02:00Z">
        <w:r w:rsidR="00205E1F">
          <w:rPr>
            <w:rFonts w:ascii="Times New Roman" w:hAnsi="Times New Roman" w:cs="Times New Roman"/>
          </w:rPr>
          <w:t xml:space="preserve">consisting </w:t>
        </w:r>
      </w:ins>
      <w:ins w:id="75" w:author="Jhansi Leslie" w:date="2017-05-21T20:07:00Z">
        <w:r w:rsidR="00205E1F">
          <w:rPr>
            <w:rFonts w:ascii="Times New Roman" w:hAnsi="Times New Roman" w:cs="Times New Roman"/>
          </w:rPr>
          <w:t>of both</w:t>
        </w:r>
      </w:ins>
      <w:ins w:id="76" w:author="Jhansi Leslie" w:date="2017-05-21T20:01:00Z">
        <w:r w:rsidR="00205E1F">
          <w:rPr>
            <w:rFonts w:ascii="Times New Roman" w:hAnsi="Times New Roman" w:cs="Times New Roman"/>
          </w:rPr>
          <w:t xml:space="preserve"> wild-type mice into RAG1</w:t>
        </w:r>
        <w:r w:rsidR="00205E1F" w:rsidRPr="00154713">
          <w:rPr>
            <w:rFonts w:ascii="Times New Roman" w:hAnsi="Times New Roman" w:cs="Times New Roman"/>
            <w:vertAlign w:val="superscript"/>
          </w:rPr>
          <w:t>-/-</w:t>
        </w:r>
        <w:r w:rsidR="00205E1F" w:rsidRPr="00865B42">
          <w:rPr>
            <w:rFonts w:ascii="Times New Roman" w:hAnsi="Times New Roman" w:cs="Times New Roman"/>
          </w:rPr>
          <w:t xml:space="preserve"> </w:t>
        </w:r>
      </w:ins>
      <w:del w:id="77" w:author="Jhansi Leslie" w:date="2017-05-21T20:01:00Z">
        <w:r w:rsidR="008B757E" w:rsidDel="00205E1F">
          <w:rPr>
            <w:rFonts w:ascii="Times New Roman" w:hAnsi="Times New Roman" w:cs="Times New Roman"/>
          </w:rPr>
          <w:delText xml:space="preserve"> </w:delText>
        </w:r>
        <w:commentRangeEnd w:id="72"/>
        <w:r w:rsidR="001404E5" w:rsidDel="00205E1F">
          <w:rPr>
            <w:rStyle w:val="CommentReference"/>
          </w:rPr>
          <w:commentReference w:id="72"/>
        </w:r>
      </w:del>
      <w:r w:rsidR="008B757E">
        <w:rPr>
          <w:rFonts w:ascii="Times New Roman" w:hAnsi="Times New Roman" w:cs="Times New Roman"/>
        </w:rPr>
        <w:t xml:space="preserve">of </w:t>
      </w:r>
      <w:r w:rsidR="00433C6F">
        <w:rPr>
          <w:rFonts w:ascii="Times New Roman" w:hAnsi="Times New Roman" w:cs="Times New Roman"/>
        </w:rPr>
        <w:t>mice had significantly different</w:t>
      </w:r>
      <w:r w:rsidR="000405F0">
        <w:rPr>
          <w:rFonts w:ascii="Times New Roman" w:hAnsi="Times New Roman" w:cs="Times New Roman"/>
        </w:rPr>
        <w:t xml:space="preserve"> community structures as demonstrated by the MDS plot of the Bray-Curtis dissimilarities </w:t>
      </w:r>
      <w:r w:rsidR="000405F0" w:rsidRPr="00CE72D9">
        <w:rPr>
          <w:rFonts w:ascii="Times New Roman" w:hAnsi="Times New Roman" w:cs="Times New Roman"/>
        </w:rPr>
        <w:t>(ANOSIM</w:t>
      </w:r>
      <w:r w:rsidR="000405F0">
        <w:rPr>
          <w:rFonts w:ascii="Times New Roman" w:hAnsi="Times New Roman" w:cs="Times New Roman"/>
        </w:rPr>
        <w:t>, p</w:t>
      </w:r>
      <w:r w:rsidR="000405F0" w:rsidRPr="00CE72D9">
        <w:rPr>
          <w:rFonts w:ascii="Times New Roman" w:hAnsi="Times New Roman" w:cs="Times New Roman"/>
        </w:rPr>
        <w:t xml:space="preserve"> = 0.0</w:t>
      </w:r>
      <w:r w:rsidR="000405F0">
        <w:rPr>
          <w:rFonts w:ascii="Times New Roman" w:hAnsi="Times New Roman" w:cs="Times New Roman"/>
        </w:rPr>
        <w:t>4</w:t>
      </w:r>
      <w:r w:rsidR="00AC0C97">
        <w:rPr>
          <w:rFonts w:ascii="Times New Roman" w:hAnsi="Times New Roman" w:cs="Times New Roman"/>
        </w:rPr>
        <w:t>2</w:t>
      </w:r>
      <w:r w:rsidR="000405F0" w:rsidRPr="00CE72D9">
        <w:rPr>
          <w:rFonts w:ascii="Times New Roman" w:hAnsi="Times New Roman" w:cs="Times New Roman"/>
        </w:rPr>
        <w:t>, R= 0.</w:t>
      </w:r>
      <w:r w:rsidR="000405F0">
        <w:rPr>
          <w:rFonts w:ascii="Times New Roman" w:hAnsi="Times New Roman" w:cs="Times New Roman"/>
        </w:rPr>
        <w:t>1756</w:t>
      </w:r>
      <w:r w:rsidR="000405F0" w:rsidRPr="00CE72D9">
        <w:rPr>
          <w:rFonts w:ascii="Times New Roman" w:hAnsi="Times New Roman" w:cs="Times New Roman"/>
        </w:rPr>
        <w:t xml:space="preserve">) (figure </w:t>
      </w:r>
      <w:r w:rsidR="000405F0">
        <w:rPr>
          <w:rFonts w:ascii="Times New Roman" w:hAnsi="Times New Roman" w:cs="Times New Roman"/>
        </w:rPr>
        <w:t>4B</w:t>
      </w:r>
      <w:r w:rsidR="000405F0" w:rsidRPr="00CE72D9">
        <w:rPr>
          <w:rFonts w:ascii="Times New Roman" w:hAnsi="Times New Roman" w:cs="Times New Roman"/>
        </w:rPr>
        <w:t xml:space="preserve">). </w:t>
      </w:r>
      <w:r w:rsidR="00433C6F">
        <w:rPr>
          <w:rFonts w:ascii="Times New Roman" w:hAnsi="Times New Roman" w:cs="Times New Roman"/>
        </w:rPr>
        <w:t xml:space="preserve"> F</w:t>
      </w:r>
      <w:r w:rsidR="00154713">
        <w:rPr>
          <w:rFonts w:ascii="Times New Roman" w:hAnsi="Times New Roman" w:cs="Times New Roman"/>
        </w:rPr>
        <w:t xml:space="preserve">ollowing infection </w:t>
      </w:r>
      <w:r w:rsidR="00433C6F">
        <w:rPr>
          <w:rFonts w:ascii="Times New Roman" w:hAnsi="Times New Roman" w:cs="Times New Roman"/>
        </w:rPr>
        <w:t>we a</w:t>
      </w:r>
      <w:r w:rsidR="00FC0602">
        <w:rPr>
          <w:rFonts w:ascii="Times New Roman" w:hAnsi="Times New Roman" w:cs="Times New Roman"/>
        </w:rPr>
        <w:t>gain observed some mice cleared</w:t>
      </w:r>
      <w:r w:rsidR="00433C6F">
        <w:rPr>
          <w:rFonts w:ascii="Times New Roman" w:hAnsi="Times New Roman" w:cs="Times New Roman"/>
        </w:rPr>
        <w:t xml:space="preserve"> while others remained colonized. In this experiment </w:t>
      </w:r>
      <w:r w:rsidR="008C1D2A">
        <w:rPr>
          <w:rFonts w:ascii="Times New Roman" w:hAnsi="Times New Roman" w:cs="Times New Roman"/>
        </w:rPr>
        <w:t>the</w:t>
      </w:r>
      <w:r w:rsidR="00B67279">
        <w:rPr>
          <w:rFonts w:ascii="Times New Roman" w:hAnsi="Times New Roman" w:cs="Times New Roman"/>
        </w:rPr>
        <w:t xml:space="preserve"> two cages </w:t>
      </w:r>
      <w:del w:id="78" w:author="Jhansi Leslie" w:date="2017-05-21T20:02:00Z">
        <w:r w:rsidR="00B67279" w:rsidDel="00205E1F">
          <w:rPr>
            <w:rFonts w:ascii="Times New Roman" w:hAnsi="Times New Roman" w:cs="Times New Roman"/>
          </w:rPr>
          <w:lastRenderedPageBreak/>
          <w:delText>that</w:delText>
        </w:r>
        <w:r w:rsidR="009208CE" w:rsidDel="00205E1F">
          <w:rPr>
            <w:rFonts w:ascii="Times New Roman" w:hAnsi="Times New Roman" w:cs="Times New Roman"/>
          </w:rPr>
          <w:delText xml:space="preserve"> cleared were a cage of </w:delText>
        </w:r>
        <w:r w:rsidR="00BC2F81" w:rsidDel="00205E1F">
          <w:rPr>
            <w:rFonts w:ascii="Times New Roman" w:hAnsi="Times New Roman" w:cs="Times New Roman"/>
          </w:rPr>
          <w:delText>WT and</w:delText>
        </w:r>
        <w:r w:rsidR="009208CE" w:rsidDel="00205E1F">
          <w:rPr>
            <w:rFonts w:ascii="Times New Roman" w:hAnsi="Times New Roman" w:cs="Times New Roman"/>
          </w:rPr>
          <w:delText xml:space="preserve"> a cage of RAG1</w:delText>
        </w:r>
        <w:r w:rsidR="009208CE" w:rsidRPr="008E72AA" w:rsidDel="00205E1F">
          <w:rPr>
            <w:rFonts w:ascii="Times New Roman" w:hAnsi="Times New Roman" w:cs="Times New Roman"/>
            <w:vertAlign w:val="superscript"/>
          </w:rPr>
          <w:delText>-/-</w:delText>
        </w:r>
        <w:r w:rsidR="009208CE" w:rsidDel="00205E1F">
          <w:rPr>
            <w:rFonts w:ascii="Times New Roman" w:hAnsi="Times New Roman" w:cs="Times New Roman"/>
          </w:rPr>
          <w:delText xml:space="preserve"> mice</w:delText>
        </w:r>
        <w:r w:rsidR="00B67279" w:rsidDel="00205E1F">
          <w:rPr>
            <w:rFonts w:ascii="Times New Roman" w:hAnsi="Times New Roman" w:cs="Times New Roman"/>
          </w:rPr>
          <w:delText xml:space="preserve">. </w:delText>
        </w:r>
        <w:r w:rsidR="00512B0E" w:rsidDel="00205E1F">
          <w:rPr>
            <w:rFonts w:ascii="Times New Roman" w:hAnsi="Times New Roman" w:cs="Times New Roman"/>
          </w:rPr>
          <w:delText>Interestingly</w:delText>
        </w:r>
        <w:r w:rsidR="00B67279" w:rsidDel="00205E1F">
          <w:rPr>
            <w:rFonts w:ascii="Times New Roman" w:hAnsi="Times New Roman" w:cs="Times New Roman"/>
          </w:rPr>
          <w:delText xml:space="preserve"> they </w:delText>
        </w:r>
      </w:del>
      <w:r w:rsidR="00B67279">
        <w:rPr>
          <w:rFonts w:ascii="Times New Roman" w:hAnsi="Times New Roman" w:cs="Times New Roman"/>
        </w:rPr>
        <w:t>were both from the same cohousing group</w:t>
      </w:r>
      <w:r w:rsidR="00154713">
        <w:rPr>
          <w:rFonts w:ascii="Times New Roman" w:hAnsi="Times New Roman" w:cs="Times New Roman"/>
        </w:rPr>
        <w:t xml:space="preserve"> </w:t>
      </w:r>
      <w:r w:rsidR="009208CE">
        <w:rPr>
          <w:rFonts w:ascii="Times New Roman" w:hAnsi="Times New Roman" w:cs="Times New Roman"/>
        </w:rPr>
        <w:t>(figure 4</w:t>
      </w:r>
      <w:r w:rsidR="00B67279">
        <w:rPr>
          <w:rFonts w:ascii="Times New Roman" w:hAnsi="Times New Roman" w:cs="Times New Roman"/>
        </w:rPr>
        <w:t>A,C</w:t>
      </w:r>
      <w:r w:rsidR="009208CE">
        <w:rPr>
          <w:rFonts w:ascii="Times New Roman" w:hAnsi="Times New Roman" w:cs="Times New Roman"/>
        </w:rPr>
        <w:t xml:space="preserve">). At the conclusion of the experiment the two cages that remained colonized had </w:t>
      </w:r>
      <w:r w:rsidR="00BC2F81">
        <w:rPr>
          <w:rFonts w:ascii="Times New Roman" w:hAnsi="Times New Roman" w:cs="Times New Roman"/>
        </w:rPr>
        <w:t xml:space="preserve">significantly </w:t>
      </w:r>
      <w:r w:rsidR="009208CE">
        <w:rPr>
          <w:rFonts w:ascii="Times New Roman" w:hAnsi="Times New Roman" w:cs="Times New Roman"/>
        </w:rPr>
        <w:t xml:space="preserve">higher levels of </w:t>
      </w:r>
      <w:r w:rsidR="00B67279" w:rsidRPr="00512B0E">
        <w:rPr>
          <w:rFonts w:ascii="Times New Roman" w:hAnsi="Times New Roman" w:cs="Times New Roman"/>
          <w:i/>
        </w:rPr>
        <w:t>C. difficil</w:t>
      </w:r>
      <w:r w:rsidR="00B67279">
        <w:rPr>
          <w:rFonts w:ascii="Times New Roman" w:hAnsi="Times New Roman" w:cs="Times New Roman"/>
        </w:rPr>
        <w:t xml:space="preserve">e compared to the mice that cleared (figure 4C). </w:t>
      </w:r>
      <w:r w:rsidR="009208CE">
        <w:rPr>
          <w:rFonts w:ascii="Times New Roman" w:hAnsi="Times New Roman" w:cs="Times New Roman"/>
        </w:rPr>
        <w:t xml:space="preserve"> </w:t>
      </w:r>
      <w:r w:rsidR="00602C80">
        <w:rPr>
          <w:rFonts w:ascii="Times New Roman" w:hAnsi="Times New Roman" w:cs="Times New Roman"/>
        </w:rPr>
        <w:t xml:space="preserve"> Clearance or colonization did not track with genotype but rather co-housing group</w:t>
      </w:r>
      <w:r w:rsidR="00890F8D">
        <w:rPr>
          <w:rFonts w:ascii="Times New Roman" w:hAnsi="Times New Roman" w:cs="Times New Roman"/>
        </w:rPr>
        <w:t xml:space="preserve"> (figure 4D)</w:t>
      </w:r>
      <w:r w:rsidR="00602C80">
        <w:rPr>
          <w:rFonts w:ascii="Times New Roman" w:hAnsi="Times New Roman" w:cs="Times New Roman"/>
        </w:rPr>
        <w:t>.</w:t>
      </w:r>
      <w:r w:rsidR="009208CE">
        <w:rPr>
          <w:rFonts w:ascii="Times New Roman" w:hAnsi="Times New Roman" w:cs="Times New Roman"/>
        </w:rPr>
        <w:t xml:space="preserve"> </w:t>
      </w:r>
      <w:r w:rsidR="00154713">
        <w:rPr>
          <w:rFonts w:ascii="Times New Roman" w:hAnsi="Times New Roman" w:cs="Times New Roman"/>
        </w:rPr>
        <w:t xml:space="preserve">These results in addition to our previous experiment demonstrate that clearance of </w:t>
      </w:r>
      <w:r w:rsidR="00154713" w:rsidRPr="00B67279">
        <w:rPr>
          <w:rFonts w:ascii="Times New Roman" w:hAnsi="Times New Roman" w:cs="Times New Roman"/>
          <w:i/>
        </w:rPr>
        <w:t>C. difficile</w:t>
      </w:r>
      <w:r w:rsidR="00154713">
        <w:rPr>
          <w:rFonts w:ascii="Times New Roman" w:hAnsi="Times New Roman" w:cs="Times New Roman"/>
        </w:rPr>
        <w:t xml:space="preserve"> is </w:t>
      </w:r>
      <w:r w:rsidR="00BD172F">
        <w:rPr>
          <w:rFonts w:ascii="Times New Roman" w:hAnsi="Times New Roman" w:cs="Times New Roman"/>
        </w:rPr>
        <w:t xml:space="preserve">independent </w:t>
      </w:r>
      <w:r w:rsidR="00154713">
        <w:rPr>
          <w:rFonts w:ascii="Times New Roman" w:hAnsi="Times New Roman" w:cs="Times New Roman"/>
        </w:rPr>
        <w:t xml:space="preserve">of adaptive </w:t>
      </w:r>
      <w:r w:rsidR="00B67279">
        <w:rPr>
          <w:rFonts w:ascii="Times New Roman" w:hAnsi="Times New Roman" w:cs="Times New Roman"/>
        </w:rPr>
        <w:t>immunity.</w:t>
      </w:r>
      <w:r w:rsidR="00154713">
        <w:rPr>
          <w:rFonts w:ascii="Times New Roman" w:hAnsi="Times New Roman" w:cs="Times New Roman"/>
        </w:rPr>
        <w:t xml:space="preserve"> </w:t>
      </w:r>
    </w:p>
    <w:p w14:paraId="007DBDA0" w14:textId="18CCF60F" w:rsidR="00205E1F" w:rsidRDefault="00205E1F" w:rsidP="009D5ABE">
      <w:pPr>
        <w:spacing w:line="480" w:lineRule="auto"/>
        <w:rPr>
          <w:rFonts w:ascii="Times New Roman" w:hAnsi="Times New Roman" w:cs="Times New Roman"/>
        </w:rPr>
      </w:pPr>
      <w:ins w:id="79" w:author="Jhansi Leslie" w:date="2017-05-21T20:07:00Z">
        <w:r>
          <w:rPr>
            <w:rFonts w:ascii="Times New Roman" w:hAnsi="Times New Roman" w:cs="Times New Roman"/>
            <w:b/>
          </w:rPr>
          <w:t xml:space="preserve">Random Forest feature selection identifies three OTUs </w:t>
        </w:r>
        <w:r w:rsidR="00082889">
          <w:rPr>
            <w:rFonts w:ascii="Times New Roman" w:hAnsi="Times New Roman" w:cs="Times New Roman"/>
            <w:b/>
          </w:rPr>
          <w:t>crucial for classif</w:t>
        </w:r>
      </w:ins>
      <w:ins w:id="80" w:author="Jhansi Leslie" w:date="2017-05-21T20:08:00Z">
        <w:r w:rsidR="00082889">
          <w:rPr>
            <w:rFonts w:ascii="Times New Roman" w:hAnsi="Times New Roman" w:cs="Times New Roman"/>
            <w:b/>
          </w:rPr>
          <w:t xml:space="preserve">ication of mice that will clear. </w:t>
        </w:r>
      </w:ins>
    </w:p>
    <w:p w14:paraId="28B26809" w14:textId="5966D2B3" w:rsidR="00A728FD" w:rsidRPr="00154713" w:rsidRDefault="00154713" w:rsidP="00A728FD">
      <w:pPr>
        <w:spacing w:before="240" w:line="480" w:lineRule="auto"/>
        <w:ind w:firstLine="720"/>
        <w:rPr>
          <w:rFonts w:ascii="Times New Roman" w:hAnsi="Times New Roman" w:cs="Times New Roman"/>
        </w:rPr>
      </w:pPr>
      <w:r>
        <w:rPr>
          <w:rFonts w:ascii="Times New Roman" w:hAnsi="Times New Roman" w:cs="Times New Roman"/>
        </w:rPr>
        <w:t>We constantly observed associations between</w:t>
      </w:r>
      <w:r w:rsidR="00890F8D">
        <w:rPr>
          <w:rFonts w:ascii="Times New Roman" w:hAnsi="Times New Roman" w:cs="Times New Roman"/>
        </w:rPr>
        <w:t xml:space="preserve"> an</w:t>
      </w:r>
      <w:r>
        <w:rPr>
          <w:rFonts w:ascii="Times New Roman" w:hAnsi="Times New Roman" w:cs="Times New Roman"/>
        </w:rPr>
        <w:t xml:space="preserve"> </w:t>
      </w:r>
      <w:r w:rsidR="00890F8D">
        <w:rPr>
          <w:rFonts w:ascii="Times New Roman" w:hAnsi="Times New Roman" w:cs="Times New Roman"/>
        </w:rPr>
        <w:t>altered structure of</w:t>
      </w:r>
      <w:r>
        <w:rPr>
          <w:rFonts w:ascii="Times New Roman" w:hAnsi="Times New Roman" w:cs="Times New Roman"/>
        </w:rPr>
        <w:t xml:space="preserve"> the gut microbiome and clearance of </w:t>
      </w:r>
      <w:r w:rsidRPr="00B67279">
        <w:rPr>
          <w:rFonts w:ascii="Times New Roman" w:hAnsi="Times New Roman" w:cs="Times New Roman"/>
          <w:i/>
        </w:rPr>
        <w:t>C. difficile</w:t>
      </w:r>
      <w:r w:rsidR="00890F8D">
        <w:rPr>
          <w:rFonts w:ascii="Times New Roman" w:hAnsi="Times New Roman" w:cs="Times New Roman"/>
        </w:rPr>
        <w:t xml:space="preserve">.  Specifically these differences were observed early in the experimental timeline, even before antibiotics (figure 4B). Thus we wondered if there were OTUs present in the mice before any intervention that might be used to predict if the mice would clear </w:t>
      </w:r>
      <w:r w:rsidR="00CA3140" w:rsidRPr="00CA3140">
        <w:rPr>
          <w:rFonts w:ascii="Times New Roman" w:hAnsi="Times New Roman" w:cs="Times New Roman"/>
        </w:rPr>
        <w:t>the</w:t>
      </w:r>
      <w:r w:rsidR="00890F8D">
        <w:rPr>
          <w:rFonts w:ascii="Times New Roman" w:hAnsi="Times New Roman" w:cs="Times New Roman"/>
        </w:rPr>
        <w:t xml:space="preserve"> infection.  For this analysis</w:t>
      </w:r>
      <w:ins w:id="81" w:author="Vendrov, Kimberly" w:date="2017-05-22T09:25:00Z">
        <w:r w:rsidR="000D0824">
          <w:rPr>
            <w:rFonts w:ascii="Times New Roman" w:hAnsi="Times New Roman" w:cs="Times New Roman"/>
          </w:rPr>
          <w:t>,</w:t>
        </w:r>
      </w:ins>
      <w:r w:rsidR="00890F8D">
        <w:rPr>
          <w:rFonts w:ascii="Times New Roman" w:hAnsi="Times New Roman" w:cs="Times New Roman"/>
        </w:rPr>
        <w:t xml:space="preserve"> we pooled data from three independent experiments (the two described earlier and a third experiment including only WT mice) where cages of mice</w:t>
      </w:r>
      <w:r w:rsidR="001466FF">
        <w:rPr>
          <w:rFonts w:ascii="Times New Roman" w:hAnsi="Times New Roman" w:cs="Times New Roman"/>
        </w:rPr>
        <w:t xml:space="preserve"> had</w:t>
      </w:r>
      <w:r w:rsidR="00890F8D">
        <w:rPr>
          <w:rFonts w:ascii="Times New Roman" w:hAnsi="Times New Roman" w:cs="Times New Roman"/>
        </w:rPr>
        <w:t xml:space="preserve"> spontaneously cleared </w:t>
      </w:r>
      <w:r w:rsidR="00890F8D" w:rsidRPr="00890F8D">
        <w:rPr>
          <w:rFonts w:ascii="Times New Roman" w:hAnsi="Times New Roman" w:cs="Times New Roman"/>
          <w:i/>
        </w:rPr>
        <w:t>C. difficile</w:t>
      </w:r>
      <w:r w:rsidR="00890F8D">
        <w:rPr>
          <w:rFonts w:ascii="Times New Roman" w:hAnsi="Times New Roman" w:cs="Times New Roman"/>
          <w:i/>
        </w:rPr>
        <w:t xml:space="preserve"> </w:t>
      </w:r>
      <w:r w:rsidR="00890F8D">
        <w:rPr>
          <w:rFonts w:ascii="Times New Roman" w:hAnsi="Times New Roman" w:cs="Times New Roman"/>
        </w:rPr>
        <w:t>(figure S</w:t>
      </w:r>
      <w:r w:rsidR="00890F8D" w:rsidRPr="00890F8D">
        <w:rPr>
          <w:rFonts w:ascii="Times New Roman" w:hAnsi="Times New Roman" w:cs="Times New Roman"/>
        </w:rPr>
        <w:t>2).</w:t>
      </w:r>
      <w:r w:rsidR="00890F8D">
        <w:rPr>
          <w:rFonts w:ascii="Times New Roman" w:hAnsi="Times New Roman" w:cs="Times New Roman"/>
        </w:rPr>
        <w:t xml:space="preserve">  We utilized </w:t>
      </w:r>
      <w:r w:rsidR="00CA3140">
        <w:rPr>
          <w:rFonts w:ascii="Times New Roman" w:hAnsi="Times New Roman" w:cs="Times New Roman"/>
        </w:rPr>
        <w:t>R</w:t>
      </w:r>
      <w:r w:rsidR="00890F8D">
        <w:rPr>
          <w:rFonts w:ascii="Times New Roman" w:hAnsi="Times New Roman" w:cs="Times New Roman"/>
        </w:rPr>
        <w:t xml:space="preserve">andom </w:t>
      </w:r>
      <w:r w:rsidR="00CA3140">
        <w:rPr>
          <w:rFonts w:ascii="Times New Roman" w:hAnsi="Times New Roman" w:cs="Times New Roman"/>
        </w:rPr>
        <w:t>F</w:t>
      </w:r>
      <w:r w:rsidR="00890F8D">
        <w:rPr>
          <w:rFonts w:ascii="Times New Roman" w:hAnsi="Times New Roman" w:cs="Times New Roman"/>
        </w:rPr>
        <w:t xml:space="preserve">orest for feature selection to identify OTUs that could classify </w:t>
      </w:r>
      <w:r w:rsidR="001466FF">
        <w:rPr>
          <w:rFonts w:ascii="Times New Roman" w:hAnsi="Times New Roman" w:cs="Times New Roman"/>
        </w:rPr>
        <w:t>mice as “cleared” or “colonized” based on their pre-intervention microbiota</w:t>
      </w:r>
      <w:ins w:id="82" w:author="Jhansi Leslie" w:date="2017-05-21T20:03:00Z">
        <w:r w:rsidR="00205E1F">
          <w:rPr>
            <w:rFonts w:ascii="Times New Roman" w:hAnsi="Times New Roman" w:cs="Times New Roman"/>
          </w:rPr>
          <w:t>.  Using the pre-treatment community we could classify mice with</w:t>
        </w:r>
      </w:ins>
      <w:r w:rsidR="00CA3140">
        <w:rPr>
          <w:rFonts w:ascii="Times New Roman" w:hAnsi="Times New Roman" w:cs="Times New Roman"/>
        </w:rPr>
        <w:t xml:space="preserve"> 76.9% accuracy.  Nine out of the top ten</w:t>
      </w:r>
      <w:r w:rsidR="001466FF">
        <w:rPr>
          <w:rFonts w:ascii="Times New Roman" w:hAnsi="Times New Roman" w:cs="Times New Roman"/>
        </w:rPr>
        <w:t xml:space="preserve"> OTUs that most contr</w:t>
      </w:r>
      <w:r w:rsidR="00CA3140">
        <w:rPr>
          <w:rFonts w:ascii="Times New Roman" w:hAnsi="Times New Roman" w:cs="Times New Roman"/>
        </w:rPr>
        <w:t xml:space="preserve">ibuted to classification were from the </w:t>
      </w:r>
      <w:proofErr w:type="spellStart"/>
      <w:r w:rsidR="00CA3140">
        <w:rPr>
          <w:rFonts w:ascii="Times New Roman" w:hAnsi="Times New Roman" w:cs="Times New Roman"/>
        </w:rPr>
        <w:t>Firmicutes</w:t>
      </w:r>
      <w:proofErr w:type="spellEnd"/>
      <w:r w:rsidR="00CA3140">
        <w:rPr>
          <w:rFonts w:ascii="Times New Roman" w:hAnsi="Times New Roman" w:cs="Times New Roman"/>
        </w:rPr>
        <w:t xml:space="preserve"> phylum (figure 5A and B).  Three OTUs in particular</w:t>
      </w:r>
      <w:r w:rsidR="00A728FD">
        <w:rPr>
          <w:rFonts w:ascii="Times New Roman" w:hAnsi="Times New Roman" w:cs="Times New Roman"/>
        </w:rPr>
        <w:t xml:space="preserve"> (OTUs </w:t>
      </w:r>
      <w:r w:rsidR="00CA3140">
        <w:rPr>
          <w:rFonts w:ascii="Times New Roman" w:hAnsi="Times New Roman" w:cs="Times New Roman"/>
        </w:rPr>
        <w:t>52,</w:t>
      </w:r>
      <w:r w:rsidR="00A728FD">
        <w:rPr>
          <w:rFonts w:ascii="Times New Roman" w:hAnsi="Times New Roman" w:cs="Times New Roman"/>
        </w:rPr>
        <w:t xml:space="preserve"> </w:t>
      </w:r>
      <w:r w:rsidR="00CA3140">
        <w:rPr>
          <w:rFonts w:ascii="Times New Roman" w:hAnsi="Times New Roman" w:cs="Times New Roman"/>
        </w:rPr>
        <w:t>93, and 26)</w:t>
      </w:r>
      <w:r w:rsidR="00A728FD">
        <w:rPr>
          <w:rFonts w:ascii="Times New Roman" w:hAnsi="Times New Roman" w:cs="Times New Roman"/>
        </w:rPr>
        <w:t xml:space="preserve"> </w:t>
      </w:r>
      <w:r w:rsidR="00CA3140">
        <w:rPr>
          <w:rFonts w:ascii="Times New Roman" w:hAnsi="Times New Roman" w:cs="Times New Roman"/>
        </w:rPr>
        <w:t xml:space="preserve">ranked highest in their ability to discriminate between the groups. Therefore </w:t>
      </w:r>
      <w:r w:rsidR="0063671D">
        <w:rPr>
          <w:rFonts w:ascii="Times New Roman" w:hAnsi="Times New Roman" w:cs="Times New Roman"/>
        </w:rPr>
        <w:t xml:space="preserve">we tested if those three OTUs alone were sufficient to classify the mice. </w:t>
      </w:r>
      <w:r w:rsidR="00CA3140">
        <w:rPr>
          <w:rFonts w:ascii="Times New Roman" w:hAnsi="Times New Roman" w:cs="Times New Roman"/>
        </w:rPr>
        <w:t xml:space="preserve"> </w:t>
      </w:r>
      <w:r w:rsidR="0063671D">
        <w:rPr>
          <w:rFonts w:ascii="Times New Roman" w:hAnsi="Times New Roman" w:cs="Times New Roman"/>
        </w:rPr>
        <w:t>Generating a new</w:t>
      </w:r>
      <w:r w:rsidR="00CA3140">
        <w:rPr>
          <w:rFonts w:ascii="Times New Roman" w:hAnsi="Times New Roman" w:cs="Times New Roman"/>
        </w:rPr>
        <w:t xml:space="preserve"> Random Forest model using only those three OTUs</w:t>
      </w:r>
      <w:r w:rsidR="0063671D">
        <w:rPr>
          <w:rFonts w:ascii="Times New Roman" w:hAnsi="Times New Roman" w:cs="Times New Roman"/>
        </w:rPr>
        <w:t>,</w:t>
      </w:r>
      <w:r w:rsidR="00CA3140">
        <w:rPr>
          <w:rFonts w:ascii="Times New Roman" w:hAnsi="Times New Roman" w:cs="Times New Roman"/>
        </w:rPr>
        <w:t xml:space="preserve"> </w:t>
      </w:r>
      <w:r w:rsidR="0063671D">
        <w:rPr>
          <w:rFonts w:ascii="Times New Roman" w:hAnsi="Times New Roman" w:cs="Times New Roman"/>
        </w:rPr>
        <w:t>we</w:t>
      </w:r>
      <w:r w:rsidR="00CA3140">
        <w:rPr>
          <w:rFonts w:ascii="Times New Roman" w:hAnsi="Times New Roman" w:cs="Times New Roman"/>
        </w:rPr>
        <w:t xml:space="preserve"> found that the out of bag error did not increase.</w:t>
      </w:r>
      <w:ins w:id="83" w:author="Jhansi Leslie" w:date="2017-05-21T20:04:00Z">
        <w:r w:rsidR="00205E1F" w:rsidDel="00205E1F">
          <w:rPr>
            <w:rFonts w:ascii="Times New Roman" w:hAnsi="Times New Roman" w:cs="Times New Roman"/>
          </w:rPr>
          <w:t xml:space="preserve"> </w:t>
        </w:r>
      </w:ins>
      <w:del w:id="84" w:author="Jhansi Leslie" w:date="2017-05-21T20:04:00Z">
        <w:r w:rsidR="00CA3140" w:rsidDel="00205E1F">
          <w:rPr>
            <w:rFonts w:ascii="Times New Roman" w:hAnsi="Times New Roman" w:cs="Times New Roman"/>
          </w:rPr>
          <w:delText xml:space="preserve"> </w:delText>
        </w:r>
        <w:commentRangeStart w:id="85"/>
        <w:r w:rsidR="0063671D" w:rsidDel="00205E1F">
          <w:rPr>
            <w:rFonts w:ascii="Times New Roman" w:hAnsi="Times New Roman" w:cs="Times New Roman"/>
          </w:rPr>
          <w:delText xml:space="preserve">This suggests that those three OTUs may contribute to clearance of </w:delText>
        </w:r>
        <w:r w:rsidR="0063671D" w:rsidRPr="0063671D" w:rsidDel="00205E1F">
          <w:rPr>
            <w:rFonts w:ascii="Times New Roman" w:hAnsi="Times New Roman" w:cs="Times New Roman"/>
            <w:i/>
          </w:rPr>
          <w:delText>C. difficile</w:delText>
        </w:r>
        <w:r w:rsidR="0063671D" w:rsidDel="00205E1F">
          <w:rPr>
            <w:rFonts w:ascii="Times New Roman" w:hAnsi="Times New Roman" w:cs="Times New Roman"/>
          </w:rPr>
          <w:delText xml:space="preserve">. </w:delText>
        </w:r>
        <w:commentRangeEnd w:id="85"/>
        <w:r w:rsidR="00DD54DC" w:rsidDel="00205E1F">
          <w:rPr>
            <w:rStyle w:val="CommentReference"/>
          </w:rPr>
          <w:commentReference w:id="85"/>
        </w:r>
      </w:del>
    </w:p>
    <w:p w14:paraId="769FF7F7" w14:textId="5D5F4762" w:rsidR="00B46DF4" w:rsidRPr="00B72707" w:rsidRDefault="00EB4131">
      <w:pPr>
        <w:spacing w:before="240" w:line="480" w:lineRule="auto"/>
        <w:rPr>
          <w:rFonts w:ascii="Times New Roman" w:hAnsi="Times New Roman" w:cs="Times New Roman"/>
          <w:b/>
        </w:rPr>
        <w:pPrChange w:id="86" w:author="Jhansi Leslie" w:date="2017-05-21T20:04:00Z">
          <w:pPr>
            <w:spacing w:line="480" w:lineRule="auto"/>
          </w:pPr>
        </w:pPrChange>
      </w:pPr>
      <w:r w:rsidRPr="00B72707">
        <w:rPr>
          <w:rFonts w:ascii="Times New Roman" w:hAnsi="Times New Roman" w:cs="Times New Roman"/>
          <w:b/>
        </w:rPr>
        <w:lastRenderedPageBreak/>
        <w:t>Discussion</w:t>
      </w:r>
    </w:p>
    <w:p w14:paraId="626F5060" w14:textId="2BFEF6A9" w:rsidR="00846A36" w:rsidRDefault="002A7463" w:rsidP="00587FE0">
      <w:pPr>
        <w:spacing w:line="480" w:lineRule="auto"/>
        <w:rPr>
          <w:rFonts w:ascii="Times New Roman" w:hAnsi="Times New Roman" w:cs="Times New Roman"/>
        </w:rPr>
      </w:pPr>
      <w:commentRangeStart w:id="87"/>
      <w:r>
        <w:rPr>
          <w:rFonts w:ascii="Times New Roman" w:hAnsi="Times New Roman" w:cs="Times New Roman"/>
        </w:rPr>
        <w:t xml:space="preserve">In this study we asked if adaptive immunity was required for clearance for the gastrointestinal pathogen </w:t>
      </w:r>
      <w:r w:rsidRPr="00BD172F">
        <w:rPr>
          <w:rFonts w:ascii="Times New Roman" w:hAnsi="Times New Roman" w:cs="Times New Roman"/>
          <w:i/>
        </w:rPr>
        <w:t>C. difficile</w:t>
      </w:r>
      <w:r>
        <w:rPr>
          <w:rFonts w:ascii="Times New Roman" w:hAnsi="Times New Roman" w:cs="Times New Roman"/>
        </w:rPr>
        <w:t xml:space="preserve">.  Results from multiple experimental models lead us to conclude that adaptive immunity is dispensable for clearance of </w:t>
      </w:r>
      <w:r w:rsidRPr="00846A36">
        <w:rPr>
          <w:rFonts w:ascii="Times New Roman" w:hAnsi="Times New Roman" w:cs="Times New Roman"/>
          <w:i/>
        </w:rPr>
        <w:t>C. difficile</w:t>
      </w:r>
      <w:r>
        <w:rPr>
          <w:rFonts w:ascii="Times New Roman" w:hAnsi="Times New Roman" w:cs="Times New Roman"/>
        </w:rPr>
        <w:t xml:space="preserve"> in mice.  </w:t>
      </w:r>
      <w:commentRangeEnd w:id="87"/>
      <w:r>
        <w:rPr>
          <w:rStyle w:val="CommentReference"/>
        </w:rPr>
        <w:commentReference w:id="87"/>
      </w:r>
      <w:r>
        <w:rPr>
          <w:rFonts w:ascii="Times New Roman" w:hAnsi="Times New Roman" w:cs="Times New Roman"/>
        </w:rPr>
        <w:t xml:space="preserve">Our results show that reconstitution of adaptive immunity </w:t>
      </w:r>
      <w:commentRangeStart w:id="88"/>
      <w:r>
        <w:rPr>
          <w:rFonts w:ascii="Times New Roman" w:hAnsi="Times New Roman" w:cs="Times New Roman"/>
        </w:rPr>
        <w:t xml:space="preserve">can alter the abundance of some bacteria in the gut </w:t>
      </w:r>
      <w:commentRangeEnd w:id="88"/>
      <w:r>
        <w:rPr>
          <w:rStyle w:val="CommentReference"/>
        </w:rPr>
        <w:commentReference w:id="88"/>
      </w:r>
      <w:r>
        <w:rPr>
          <w:rFonts w:ascii="Times New Roman" w:hAnsi="Times New Roman" w:cs="Times New Roman"/>
        </w:rPr>
        <w:t xml:space="preserve">however it does </w:t>
      </w:r>
      <w:r w:rsidR="009D5ABE">
        <w:rPr>
          <w:rFonts w:ascii="Times New Roman" w:hAnsi="Times New Roman" w:cs="Times New Roman"/>
        </w:rPr>
        <w:t>impact</w:t>
      </w:r>
      <w:r>
        <w:rPr>
          <w:rFonts w:ascii="Times New Roman" w:hAnsi="Times New Roman" w:cs="Times New Roman"/>
        </w:rPr>
        <w:t xml:space="preserve"> levels of </w:t>
      </w:r>
      <w:r w:rsidRPr="00BD172F">
        <w:rPr>
          <w:rFonts w:ascii="Times New Roman" w:hAnsi="Times New Roman" w:cs="Times New Roman"/>
          <w:i/>
        </w:rPr>
        <w:t>C. difficile</w:t>
      </w:r>
      <w:r>
        <w:rPr>
          <w:rFonts w:ascii="Times New Roman" w:hAnsi="Times New Roman" w:cs="Times New Roman"/>
        </w:rPr>
        <w:t xml:space="preserve"> colonization. </w:t>
      </w:r>
      <w:r w:rsidR="00E230C4">
        <w:rPr>
          <w:rFonts w:ascii="Times New Roman" w:hAnsi="Times New Roman" w:cs="Times New Roman"/>
        </w:rPr>
        <w:t xml:space="preserve"> This finding is in contrast to the paradigm observed in other g</w:t>
      </w:r>
      <w:r w:rsidR="00EB4131" w:rsidRPr="00B72707">
        <w:rPr>
          <w:rFonts w:ascii="Times New Roman" w:hAnsi="Times New Roman" w:cs="Times New Roman"/>
        </w:rPr>
        <w:t>astrointestinal infection</w:t>
      </w:r>
      <w:r w:rsidR="00E230C4">
        <w:rPr>
          <w:rFonts w:ascii="Times New Roman" w:hAnsi="Times New Roman" w:cs="Times New Roman"/>
        </w:rPr>
        <w:t>s</w:t>
      </w:r>
      <w:r w:rsidR="009D5ABE">
        <w:rPr>
          <w:rFonts w:ascii="Times New Roman" w:hAnsi="Times New Roman" w:cs="Times New Roman"/>
        </w:rPr>
        <w:t>. For example i</w:t>
      </w:r>
      <w:r w:rsidR="00080FEC">
        <w:rPr>
          <w:rFonts w:ascii="Times New Roman" w:hAnsi="Times New Roman" w:cs="Times New Roman"/>
        </w:rPr>
        <w:t xml:space="preserve">nfection with </w:t>
      </w:r>
      <w:r w:rsidR="009D5ABE">
        <w:rPr>
          <w:rFonts w:ascii="Times New Roman" w:hAnsi="Times New Roman" w:cs="Times New Roman"/>
        </w:rPr>
        <w:t xml:space="preserve">the attaching effacing pathogen </w:t>
      </w:r>
      <w:proofErr w:type="spellStart"/>
      <w:r w:rsidR="00EB4131" w:rsidRPr="00B72707">
        <w:rPr>
          <w:rFonts w:ascii="Times New Roman" w:hAnsi="Times New Roman" w:cs="Times New Roman"/>
          <w:i/>
        </w:rPr>
        <w:t>Citrobacter</w:t>
      </w:r>
      <w:proofErr w:type="spellEnd"/>
      <w:r w:rsidR="00EB4131" w:rsidRPr="00B72707">
        <w:rPr>
          <w:rFonts w:ascii="Times New Roman" w:hAnsi="Times New Roman" w:cs="Times New Roman"/>
          <w:i/>
        </w:rPr>
        <w:t xml:space="preserve"> rodentium</w:t>
      </w:r>
      <w:r w:rsidR="00EB4131" w:rsidRPr="00B72707">
        <w:rPr>
          <w:rFonts w:ascii="Times New Roman" w:hAnsi="Times New Roman" w:cs="Times New Roman"/>
        </w:rPr>
        <w:t>, provides a framework by which the adaptive immunity play</w:t>
      </w:r>
      <w:r w:rsidR="009E1B28">
        <w:rPr>
          <w:rFonts w:ascii="Times New Roman" w:hAnsi="Times New Roman" w:cs="Times New Roman"/>
        </w:rPr>
        <w:t>s</w:t>
      </w:r>
      <w:r w:rsidR="00EB4131" w:rsidRPr="00B72707">
        <w:rPr>
          <w:rFonts w:ascii="Times New Roman" w:hAnsi="Times New Roman" w:cs="Times New Roman"/>
        </w:rPr>
        <w:t xml:space="preserve"> a role in</w:t>
      </w:r>
      <w:r w:rsidR="00080FEC">
        <w:rPr>
          <w:rFonts w:ascii="Times New Roman" w:hAnsi="Times New Roman" w:cs="Times New Roman"/>
        </w:rPr>
        <w:t xml:space="preserve"> clearance </w:t>
      </w:r>
      <w:r w:rsidR="00EB4131" w:rsidRPr="00B72707">
        <w:rPr>
          <w:rFonts w:ascii="Times New Roman" w:hAnsi="Times New Roman" w:cs="Times New Roman"/>
        </w:rPr>
        <w:fldChar w:fldCharType="begin">
          <w:fldData xml:space="preserve">PEVuZE5vdGU+PENpdGU+PEF1dGhvcj5LYW1hZGE8L0F1dGhvcj48WWVhcj4yMDE1PC9ZZWFyPjxS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</w:fldData>
        </w:fldChar>
      </w:r>
      <w:r w:rsidR="00BF4D9F">
        <w:rPr>
          <w:rFonts w:ascii="Times New Roman" w:hAnsi="Times New Roman" w:cs="Times New Roman"/>
        </w:rPr>
        <w:instrText xml:space="preserve"> ADDIN EN.CITE </w:instrText>
      </w:r>
      <w:r w:rsidR="00BF4D9F">
        <w:rPr>
          <w:rFonts w:ascii="Times New Roman" w:hAnsi="Times New Roman" w:cs="Times New Roman"/>
        </w:rPr>
        <w:fldChar w:fldCharType="begin">
          <w:fldData xml:space="preserve">PEVuZE5vdGU+PENpdGU+PEF1dGhvcj5LYW1hZGE8L0F1dGhvcj48WWVhcj4yMDE1PC9ZZWFyPjxS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</w:fldData>
        </w:fldChar>
      </w:r>
      <w:r w:rsidR="00BF4D9F">
        <w:rPr>
          <w:rFonts w:ascii="Times New Roman" w:hAnsi="Times New Roman" w:cs="Times New Roman"/>
        </w:rPr>
        <w:instrText xml:space="preserve"> ADDIN EN.CITE.DATA </w:instrText>
      </w:r>
      <w:r w:rsidR="00BF4D9F">
        <w:rPr>
          <w:rFonts w:ascii="Times New Roman" w:hAnsi="Times New Roman" w:cs="Times New Roman"/>
        </w:rPr>
      </w:r>
      <w:r w:rsidR="00BF4D9F">
        <w:rPr>
          <w:rFonts w:ascii="Times New Roman" w:hAnsi="Times New Roman" w:cs="Times New Roman"/>
        </w:rPr>
        <w:fldChar w:fldCharType="end"/>
      </w:r>
      <w:r w:rsidR="00EB4131" w:rsidRPr="00B72707">
        <w:rPr>
          <w:rFonts w:ascii="Times New Roman" w:hAnsi="Times New Roman" w:cs="Times New Roman"/>
        </w:rPr>
      </w:r>
      <w:r w:rsidR="00EB4131" w:rsidRPr="00B72707">
        <w:rPr>
          <w:rFonts w:ascii="Times New Roman" w:hAnsi="Times New Roman" w:cs="Times New Roman"/>
        </w:rPr>
        <w:fldChar w:fldCharType="separate"/>
      </w:r>
      <w:r w:rsidR="00BF4D9F">
        <w:rPr>
          <w:rFonts w:ascii="Times New Roman" w:hAnsi="Times New Roman" w:cs="Times New Roman"/>
          <w:noProof/>
        </w:rPr>
        <w:t>[</w:t>
      </w:r>
      <w:hyperlink w:anchor="_ENREF_33" w:tooltip="Kamada, 2015 #1175" w:history="1">
        <w:r w:rsidR="00111967">
          <w:rPr>
            <w:rFonts w:ascii="Times New Roman" w:hAnsi="Times New Roman" w:cs="Times New Roman"/>
            <w:noProof/>
          </w:rPr>
          <w:t>33</w:t>
        </w:r>
      </w:hyperlink>
      <w:r w:rsidR="00BF4D9F">
        <w:rPr>
          <w:rFonts w:ascii="Times New Roman" w:hAnsi="Times New Roman" w:cs="Times New Roman"/>
          <w:noProof/>
        </w:rPr>
        <w:t>]</w:t>
      </w:r>
      <w:r w:rsidR="00EB4131" w:rsidRPr="00B72707">
        <w:rPr>
          <w:rFonts w:ascii="Times New Roman" w:hAnsi="Times New Roman" w:cs="Times New Roman"/>
        </w:rPr>
        <w:fldChar w:fldCharType="end"/>
      </w:r>
      <w:r w:rsidR="00EB4131" w:rsidRPr="00B72707">
        <w:rPr>
          <w:rFonts w:ascii="Times New Roman" w:hAnsi="Times New Roman" w:cs="Times New Roman"/>
        </w:rPr>
        <w:fldChar w:fldCharType="begin"/>
      </w:r>
      <w:r w:rsidR="00BF4D9F">
        <w:rPr>
          <w:rFonts w:ascii="Times New Roman" w:hAnsi="Times New Roman" w:cs="Times New Roman"/>
        </w:rPr>
        <w:instrText xml:space="preserve"> ADDIN EN.CITE &lt;EndNote&gt;&lt;Cite&gt;&lt;Author&gt;Kamada&lt;/Author&gt;&lt;Year&gt;2012&lt;/Year&gt;&lt;RecNum&gt;479&lt;/RecNum&gt;&lt;DisplayText&gt;[34]&lt;/DisplayText&gt;&lt;record&gt;&lt;rec-number&gt;479&lt;/rec-number&gt;&lt;foreign-keys&gt;&lt;key app="EN" db-id="xw2e0x2r1rp99ue9saex0xe120vrzwevpfs9"&gt;479&lt;/key&gt;&lt;/foreign-keys&gt;&lt;ref-type name="Journal Article"&gt;17&lt;/ref-type&gt;&lt;contributors&gt;&lt;authors&gt;&lt;author&gt;Kamada, Nobuhiko&lt;/author&gt;&lt;author&gt;Kim, Yun-Gi&lt;/author&gt;&lt;author&gt;Sham, Ho&lt;/author&gt;&lt;author&gt;Vallance, Bruce&lt;/author&gt;&lt;author&gt;Puente, José&lt;/author&gt;&lt;author&gt;Martens, Eric&lt;/author&gt;&lt;author&gt;Núñez, Gabriel&lt;/author&gt;&lt;/authors&gt;&lt;/contributors&gt;&lt;auth-address&gt;Department of Pathology and Comprehensive Cancer Center, The University of Michigan Medical School, Ann Arbor, MI 48109, USA.&lt;/auth-address&gt;&lt;titles&gt;&lt;title&gt;Regulated virulence controls the ability of a pathogen to compete with the gut microbiota&lt;/title&gt;&lt;secondary-title&gt;Science (New York, N.Y.)&lt;/secondary-title&gt;&lt;/titles&gt;&lt;periodical&gt;&lt;full-title&gt;Science (New York, N.Y.)&lt;/full-title&gt;&lt;/periodical&gt;&lt;pages&gt;1325-1329&lt;/pages&gt;&lt;volume&gt;336&lt;/volume&gt;&lt;number&gt;6086&lt;/number&gt;&lt;dates&gt;&lt;year&gt;2012&lt;/year&gt;&lt;/dates&gt;&lt;isbn&gt;0036-8075&lt;/isbn&gt;&lt;urls&gt;&lt;related-urls&gt;&lt;url&gt;http://dx.doi.org/10.1126/science.1222195&lt;/url&gt;&lt;/related-urls&gt;&lt;pdf-urls&gt;&lt;url&gt;/Users/jhansi/Documents/ReadCube Media/Science 2012 Kamada N.pdf&lt;/url&gt;&lt;/pdf-urls&gt;&lt;/urls&gt;&lt;electronic-resource-num&gt;10.1126/science.1222195&lt;/electronic-resource-num&gt;&lt;remote-database-name&gt;READCUBE&lt;/remote-database-name&gt;&lt;/record&gt;&lt;/Cite&gt;&lt;/EndNote&gt;</w:instrText>
      </w:r>
      <w:r w:rsidR="00EB4131" w:rsidRPr="00B72707">
        <w:rPr>
          <w:rFonts w:ascii="Times New Roman" w:hAnsi="Times New Roman" w:cs="Times New Roman"/>
        </w:rPr>
        <w:fldChar w:fldCharType="separate"/>
      </w:r>
      <w:r w:rsidR="00BF4D9F">
        <w:rPr>
          <w:rFonts w:ascii="Times New Roman" w:hAnsi="Times New Roman" w:cs="Times New Roman"/>
          <w:noProof/>
        </w:rPr>
        <w:t>[</w:t>
      </w:r>
      <w:hyperlink w:anchor="_ENREF_34" w:tooltip="Kamada, 2012 #479" w:history="1">
        <w:r w:rsidR="00111967">
          <w:rPr>
            <w:rFonts w:ascii="Times New Roman" w:hAnsi="Times New Roman" w:cs="Times New Roman"/>
            <w:noProof/>
          </w:rPr>
          <w:t>34</w:t>
        </w:r>
      </w:hyperlink>
      <w:r w:rsidR="00BF4D9F">
        <w:rPr>
          <w:rFonts w:ascii="Times New Roman" w:hAnsi="Times New Roman" w:cs="Times New Roman"/>
          <w:noProof/>
        </w:rPr>
        <w:t>]</w:t>
      </w:r>
      <w:r w:rsidR="00EB4131" w:rsidRPr="00B72707">
        <w:rPr>
          <w:rFonts w:ascii="Times New Roman" w:hAnsi="Times New Roman" w:cs="Times New Roman"/>
        </w:rPr>
        <w:fldChar w:fldCharType="end"/>
      </w:r>
      <w:r w:rsidR="00EB4131" w:rsidRPr="00B72707">
        <w:rPr>
          <w:rFonts w:ascii="Times New Roman" w:hAnsi="Times New Roman" w:cs="Times New Roman"/>
        </w:rPr>
        <w:t xml:space="preserve">.  Currently the role of attachment to the host epithelium in </w:t>
      </w:r>
      <w:r w:rsidR="00EB4131" w:rsidRPr="00B72707">
        <w:rPr>
          <w:rFonts w:ascii="Times New Roman" w:hAnsi="Times New Roman" w:cs="Times New Roman"/>
          <w:i/>
        </w:rPr>
        <w:t>C. difficile</w:t>
      </w:r>
      <w:r w:rsidR="00EB4131" w:rsidRPr="00B72707">
        <w:rPr>
          <w:rFonts w:ascii="Times New Roman" w:hAnsi="Times New Roman" w:cs="Times New Roman"/>
        </w:rPr>
        <w:t xml:space="preserve"> pathogenesis is unresolved. In addition to the potential direct effects adaptive immunity may have on the bacterium itself, it is known that there is a complex </w:t>
      </w:r>
      <w:r w:rsidR="005E5F4F">
        <w:rPr>
          <w:rFonts w:ascii="Times New Roman" w:hAnsi="Times New Roman" w:cs="Times New Roman"/>
        </w:rPr>
        <w:t>interaction</w:t>
      </w:r>
      <w:r w:rsidR="00EB4131" w:rsidRPr="00B72707">
        <w:rPr>
          <w:rFonts w:ascii="Times New Roman" w:hAnsi="Times New Roman" w:cs="Times New Roman"/>
        </w:rPr>
        <w:t xml:space="preserve"> loop between the microbiota and adaptive immunity. Both the innate and adaptive arms of the immune system regulate membership of the gut microbial community while the gut microbiota in turn modulates the immune system via the production of metabolites and/or MAMPs. </w:t>
      </w:r>
      <w:r w:rsidR="00846A36">
        <w:rPr>
          <w:rFonts w:ascii="Times New Roman" w:hAnsi="Times New Roman" w:cs="Times New Roman"/>
        </w:rPr>
        <w:t xml:space="preserve"> </w:t>
      </w:r>
      <w:bookmarkStart w:id="89" w:name="_GoBack"/>
      <w:bookmarkEnd w:id="89"/>
    </w:p>
    <w:p w14:paraId="28F9E1F9" w14:textId="4F676FD6" w:rsidR="00FE6011" w:rsidRPr="00150BAB" w:rsidRDefault="009E1B28" w:rsidP="006C4042">
      <w:pPr>
        <w:spacing w:line="480" w:lineRule="auto"/>
        <w:ind w:firstLine="720"/>
        <w:rPr>
          <w:rFonts w:ascii="Times New Roman" w:hAnsi="Times New Roman" w:cs="Times New Roman"/>
        </w:rPr>
      </w:pPr>
      <w:r>
        <w:rPr>
          <w:rFonts w:ascii="Times New Roman" w:hAnsi="Times New Roman" w:cs="Times New Roman"/>
        </w:rPr>
        <w:t xml:space="preserve">Based on our repeated observations that altered communities early in the experimental timeline were associated with clearance of </w:t>
      </w:r>
      <w:r w:rsidRPr="009E1B28">
        <w:rPr>
          <w:rFonts w:ascii="Times New Roman" w:hAnsi="Times New Roman" w:cs="Times New Roman"/>
          <w:i/>
        </w:rPr>
        <w:t>C. difficile</w:t>
      </w:r>
      <w:r w:rsidR="00C41265">
        <w:rPr>
          <w:rFonts w:ascii="Times New Roman" w:hAnsi="Times New Roman" w:cs="Times New Roman"/>
          <w:i/>
        </w:rPr>
        <w:t xml:space="preserve"> </w:t>
      </w:r>
      <w:r w:rsidR="00C41265">
        <w:rPr>
          <w:rFonts w:ascii="Times New Roman" w:hAnsi="Times New Roman" w:cs="Times New Roman"/>
        </w:rPr>
        <w:t>we</w:t>
      </w:r>
      <w:r>
        <w:rPr>
          <w:rFonts w:ascii="Times New Roman" w:hAnsi="Times New Roman" w:cs="Times New Roman"/>
        </w:rPr>
        <w:t xml:space="preserve"> </w:t>
      </w:r>
      <w:r w:rsidR="00EA0763">
        <w:rPr>
          <w:rFonts w:ascii="Times New Roman" w:hAnsi="Times New Roman" w:cs="Times New Roman"/>
        </w:rPr>
        <w:t>used</w:t>
      </w:r>
      <w:r w:rsidR="00A728FD">
        <w:rPr>
          <w:rFonts w:ascii="Times New Roman" w:hAnsi="Times New Roman" w:cs="Times New Roman"/>
        </w:rPr>
        <w:t xml:space="preserve"> Random F</w:t>
      </w:r>
      <w:r>
        <w:rPr>
          <w:rFonts w:ascii="Times New Roman" w:hAnsi="Times New Roman" w:cs="Times New Roman"/>
        </w:rPr>
        <w:t xml:space="preserve">orest </w:t>
      </w:r>
      <w:r w:rsidR="00A728FD">
        <w:rPr>
          <w:rFonts w:ascii="Times New Roman" w:hAnsi="Times New Roman" w:cs="Times New Roman"/>
        </w:rPr>
        <w:t xml:space="preserve">to eventually identify </w:t>
      </w:r>
      <w:r w:rsidR="0063671D">
        <w:rPr>
          <w:rFonts w:ascii="Times New Roman" w:hAnsi="Times New Roman" w:cs="Times New Roman"/>
        </w:rPr>
        <w:t xml:space="preserve">just </w:t>
      </w:r>
      <w:r>
        <w:rPr>
          <w:rFonts w:ascii="Times New Roman" w:hAnsi="Times New Roman" w:cs="Times New Roman"/>
        </w:rPr>
        <w:t xml:space="preserve">three OTUs that </w:t>
      </w:r>
      <w:r w:rsidR="00A728FD">
        <w:rPr>
          <w:rFonts w:ascii="Times New Roman" w:hAnsi="Times New Roman" w:cs="Times New Roman"/>
        </w:rPr>
        <w:t>discriminate between mice that clear vs. remain colonized with</w:t>
      </w:r>
      <w:r w:rsidR="00602C80">
        <w:rPr>
          <w:rFonts w:ascii="Times New Roman" w:hAnsi="Times New Roman" w:cs="Times New Roman"/>
        </w:rPr>
        <w:t xml:space="preserve"> 76</w:t>
      </w:r>
      <w:r w:rsidR="00A728FD">
        <w:rPr>
          <w:rFonts w:ascii="Times New Roman" w:hAnsi="Times New Roman" w:cs="Times New Roman"/>
        </w:rPr>
        <w:t>.47</w:t>
      </w:r>
      <w:r w:rsidR="00602C80">
        <w:rPr>
          <w:rFonts w:ascii="Times New Roman" w:hAnsi="Times New Roman" w:cs="Times New Roman"/>
        </w:rPr>
        <w:t>% accuracy</w:t>
      </w:r>
      <w:r>
        <w:rPr>
          <w:rFonts w:ascii="Times New Roman" w:hAnsi="Times New Roman" w:cs="Times New Roman"/>
        </w:rPr>
        <w:t>.  Previous work using a</w:t>
      </w:r>
      <w:r w:rsidR="00BD172F">
        <w:rPr>
          <w:rFonts w:ascii="Times New Roman" w:hAnsi="Times New Roman" w:cs="Times New Roman"/>
        </w:rPr>
        <w:t xml:space="preserve"> similar approach </w:t>
      </w:r>
      <w:r>
        <w:rPr>
          <w:rFonts w:ascii="Times New Roman" w:hAnsi="Times New Roman" w:cs="Times New Roman"/>
        </w:rPr>
        <w:t xml:space="preserve">identified </w:t>
      </w:r>
      <w:r w:rsidR="00CE027D">
        <w:rPr>
          <w:rFonts w:ascii="Times New Roman" w:hAnsi="Times New Roman" w:cs="Times New Roman"/>
        </w:rPr>
        <w:t>OTUs present</w:t>
      </w:r>
      <w:r>
        <w:rPr>
          <w:rFonts w:ascii="Times New Roman" w:hAnsi="Times New Roman" w:cs="Times New Roman"/>
        </w:rPr>
        <w:t xml:space="preserve"> on </w:t>
      </w:r>
      <w:r w:rsidR="00CE027D">
        <w:rPr>
          <w:rFonts w:ascii="Times New Roman" w:hAnsi="Times New Roman" w:cs="Times New Roman"/>
        </w:rPr>
        <w:t>the day</w:t>
      </w:r>
      <w:r>
        <w:rPr>
          <w:rFonts w:ascii="Times New Roman" w:hAnsi="Times New Roman" w:cs="Times New Roman"/>
        </w:rPr>
        <w:t xml:space="preserve"> of challenge that were predictive of levels of colonization</w:t>
      </w:r>
      <w:r w:rsidR="00BD172F">
        <w:rPr>
          <w:rFonts w:ascii="Times New Roman" w:hAnsi="Times New Roman" w:cs="Times New Roman"/>
        </w:rPr>
        <w:t xml:space="preserve">, however we are the first group to look at how the </w:t>
      </w:r>
      <w:r w:rsidR="00A728FD">
        <w:rPr>
          <w:rFonts w:ascii="Times New Roman" w:hAnsi="Times New Roman" w:cs="Times New Roman"/>
        </w:rPr>
        <w:t>gut microbiota</w:t>
      </w:r>
      <w:r w:rsidR="00BD172F">
        <w:rPr>
          <w:rFonts w:ascii="Times New Roman" w:hAnsi="Times New Roman" w:cs="Times New Roman"/>
        </w:rPr>
        <w:t xml:space="preserve"> of mice before </w:t>
      </w:r>
      <w:r w:rsidR="00602C80">
        <w:rPr>
          <w:rFonts w:ascii="Times New Roman" w:hAnsi="Times New Roman" w:cs="Times New Roman"/>
        </w:rPr>
        <w:t xml:space="preserve">any </w:t>
      </w:r>
      <w:r w:rsidR="00BD172F">
        <w:rPr>
          <w:rFonts w:ascii="Times New Roman" w:hAnsi="Times New Roman" w:cs="Times New Roman"/>
        </w:rPr>
        <w:lastRenderedPageBreak/>
        <w:t xml:space="preserve">treatment might </w:t>
      </w:r>
      <w:r w:rsidR="00CE027D">
        <w:rPr>
          <w:rFonts w:ascii="Times New Roman" w:hAnsi="Times New Roman" w:cs="Times New Roman"/>
        </w:rPr>
        <w:t xml:space="preserve">affect </w:t>
      </w:r>
      <w:r w:rsidR="00BD172F">
        <w:rPr>
          <w:rFonts w:ascii="Times New Roman" w:hAnsi="Times New Roman" w:cs="Times New Roman"/>
        </w:rPr>
        <w:t xml:space="preserve">the outcome </w:t>
      </w:r>
      <w:r w:rsidR="00A728FD">
        <w:rPr>
          <w:rFonts w:ascii="Times New Roman" w:hAnsi="Times New Roman" w:cs="Times New Roman"/>
        </w:rPr>
        <w:t>of C</w:t>
      </w:r>
      <w:r w:rsidR="00A728FD" w:rsidRPr="00A728FD">
        <w:rPr>
          <w:rFonts w:ascii="Times New Roman" w:hAnsi="Times New Roman" w:cs="Times New Roman"/>
          <w:i/>
        </w:rPr>
        <w:t>. difficile</w:t>
      </w:r>
      <w:r w:rsidR="00A728FD">
        <w:rPr>
          <w:rFonts w:ascii="Times New Roman" w:hAnsi="Times New Roman" w:cs="Times New Roman"/>
        </w:rPr>
        <w:t xml:space="preserve"> </w:t>
      </w:r>
      <w:r w:rsidR="00BD172F">
        <w:rPr>
          <w:rFonts w:ascii="Times New Roman" w:hAnsi="Times New Roman" w:cs="Times New Roman"/>
        </w:rPr>
        <w:t>infection</w:t>
      </w:r>
      <w:r w:rsidR="008C1D2A">
        <w:rPr>
          <w:rFonts w:ascii="Times New Roman" w:hAnsi="Times New Roman" w:cs="Times New Roman"/>
        </w:rPr>
        <w:t xml:space="preserve"> </w:t>
      </w:r>
      <w:r w:rsidR="008C1D2A">
        <w:rPr>
          <w:rFonts w:ascii="Times New Roman" w:hAnsi="Times New Roman" w:cs="Times New Roman"/>
        </w:rPr>
        <w:fldChar w:fldCharType="begin"/>
      </w:r>
      <w:r w:rsidR="00BF4D9F">
        <w:rPr>
          <w:rFonts w:ascii="Times New Roman" w:hAnsi="Times New Roman" w:cs="Times New Roman"/>
        </w:rPr>
        <w:instrText xml:space="preserve"> ADDIN EN.CITE &lt;EndNote&gt;&lt;Cite&gt;&lt;Author&gt;Schubert&lt;/Author&gt;&lt;Year&gt;2015&lt;/Year&gt;&lt;RecNum&gt;1079&lt;/RecNum&gt;&lt;DisplayText&gt;[35]&lt;/DisplayText&gt;&lt;record&gt;&lt;rec-number&gt;1079&lt;/rec-number&gt;&lt;foreign-keys&gt;&lt;key app="EN" db-id="xw2e0x2r1rp99ue9saex0xe120vrzwevpfs9"&gt;1079&lt;/key&gt;&lt;/foreign-keys&gt;&lt;ref-type name="Journal Article"&gt;17&lt;/ref-type&gt;&lt;contributors&gt;&lt;authors&gt;&lt;author&gt;Schubert, Alyxandria M.&lt;/author&gt;&lt;author&gt;Sinani, Hamide&lt;/author&gt;&lt;author&gt;Schloss, Patrick D.&lt;/author&gt;&lt;/authors&gt;&lt;/contributors&gt;&lt;titles&gt;&lt;title&gt;&lt;style face="normal" font="default" size="100%"&gt;Antibiotic-Induced Alterations of the Murine Gut Microbiota and Subsequent Effects on Colonization Resistance against &lt;/style&gt;&lt;style face="italic" font="default" size="100%"&gt;Clostridium difficile&lt;/style&gt;&lt;/title&gt;&lt;secondary-title&gt;mBio&lt;/secondary-title&gt;&lt;/titles&gt;&lt;periodical&gt;&lt;full-title&gt;mBio&lt;/full-title&gt;&lt;/periodical&gt;&lt;volume&gt;6&lt;/volume&gt;&lt;number&gt;4&lt;/number&gt;&lt;dates&gt;&lt;year&gt;2015&lt;/year&gt;&lt;pub-dates&gt;&lt;date&gt;September 1, 2015&lt;/date&gt;&lt;/pub-dates&gt;&lt;/dates&gt;&lt;urls&gt;&lt;related-urls&gt;&lt;url&gt;http://mbio.asm.org/content/6/4/e00974-15.abstract&lt;/url&gt;&lt;/related-urls&gt;&lt;/urls&gt;&lt;electronic-resource-num&gt;10.1128/mBio.00974-15&lt;/electronic-resource-num&gt;&lt;/record&gt;&lt;/Cite&gt;&lt;/EndNote&gt;</w:instrText>
      </w:r>
      <w:r w:rsidR="008C1D2A">
        <w:rPr>
          <w:rFonts w:ascii="Times New Roman" w:hAnsi="Times New Roman" w:cs="Times New Roman"/>
        </w:rPr>
        <w:fldChar w:fldCharType="separate"/>
      </w:r>
      <w:r w:rsidR="00BF4D9F">
        <w:rPr>
          <w:rFonts w:ascii="Times New Roman" w:hAnsi="Times New Roman" w:cs="Times New Roman"/>
          <w:noProof/>
        </w:rPr>
        <w:t>[</w:t>
      </w:r>
      <w:hyperlink w:anchor="_ENREF_35" w:tooltip="Schubert, 2015 #1079" w:history="1">
        <w:r w:rsidR="00111967">
          <w:rPr>
            <w:rFonts w:ascii="Times New Roman" w:hAnsi="Times New Roman" w:cs="Times New Roman"/>
            <w:noProof/>
          </w:rPr>
          <w:t>35</w:t>
        </w:r>
      </w:hyperlink>
      <w:r w:rsidR="00BF4D9F">
        <w:rPr>
          <w:rFonts w:ascii="Times New Roman" w:hAnsi="Times New Roman" w:cs="Times New Roman"/>
          <w:noProof/>
        </w:rPr>
        <w:t>]</w:t>
      </w:r>
      <w:r w:rsidR="008C1D2A">
        <w:rPr>
          <w:rFonts w:ascii="Times New Roman" w:hAnsi="Times New Roman" w:cs="Times New Roman"/>
        </w:rPr>
        <w:fldChar w:fldCharType="end"/>
      </w:r>
      <w:r w:rsidR="00BD172F">
        <w:rPr>
          <w:rFonts w:ascii="Times New Roman" w:hAnsi="Times New Roman" w:cs="Times New Roman"/>
        </w:rPr>
        <w:t xml:space="preserve">. </w:t>
      </w:r>
      <w:r w:rsidR="00A728FD">
        <w:rPr>
          <w:rFonts w:ascii="Times New Roman" w:hAnsi="Times New Roman" w:cs="Times New Roman"/>
        </w:rPr>
        <w:t xml:space="preserve"> </w:t>
      </w:r>
      <w:r w:rsidR="0063671D">
        <w:rPr>
          <w:rFonts w:ascii="Times New Roman" w:hAnsi="Times New Roman" w:cs="Times New Roman"/>
        </w:rPr>
        <w:t>Of three OTUs we identified</w:t>
      </w:r>
      <w:r w:rsidR="006C4042">
        <w:rPr>
          <w:rFonts w:ascii="Times New Roman" w:hAnsi="Times New Roman" w:cs="Times New Roman"/>
        </w:rPr>
        <w:t xml:space="preserve">, </w:t>
      </w:r>
      <w:r w:rsidR="0063671D">
        <w:rPr>
          <w:rFonts w:ascii="Times New Roman" w:hAnsi="Times New Roman" w:cs="Times New Roman"/>
        </w:rPr>
        <w:t xml:space="preserve">two belonged to the family </w:t>
      </w:r>
      <w:proofErr w:type="spellStart"/>
      <w:r w:rsidR="0063671D">
        <w:rPr>
          <w:rFonts w:ascii="Times New Roman" w:hAnsi="Times New Roman" w:cs="Times New Roman"/>
          <w:i/>
        </w:rPr>
        <w:t>L</w:t>
      </w:r>
      <w:r w:rsidR="00A728FD" w:rsidRPr="00A728FD">
        <w:rPr>
          <w:rFonts w:ascii="Times New Roman" w:hAnsi="Times New Roman" w:cs="Times New Roman"/>
          <w:i/>
        </w:rPr>
        <w:t>achnospiraceae</w:t>
      </w:r>
      <w:proofErr w:type="spellEnd"/>
      <w:r w:rsidR="0063671D">
        <w:rPr>
          <w:rFonts w:ascii="Times New Roman" w:hAnsi="Times New Roman" w:cs="Times New Roman"/>
          <w:i/>
        </w:rPr>
        <w:t xml:space="preserve">. </w:t>
      </w:r>
      <w:r w:rsidR="0063671D">
        <w:rPr>
          <w:rFonts w:ascii="Times New Roman" w:hAnsi="Times New Roman" w:cs="Times New Roman"/>
        </w:rPr>
        <w:t xml:space="preserve">Our group has previously observed that high levels of </w:t>
      </w:r>
      <w:proofErr w:type="spellStart"/>
      <w:r w:rsidR="0063671D">
        <w:rPr>
          <w:rFonts w:ascii="Times New Roman" w:hAnsi="Times New Roman" w:cs="Times New Roman"/>
          <w:i/>
        </w:rPr>
        <w:t>L</w:t>
      </w:r>
      <w:r w:rsidR="0063671D" w:rsidRPr="00A728FD">
        <w:rPr>
          <w:rFonts w:ascii="Times New Roman" w:hAnsi="Times New Roman" w:cs="Times New Roman"/>
          <w:i/>
        </w:rPr>
        <w:t>achnospiraceae</w:t>
      </w:r>
      <w:proofErr w:type="spellEnd"/>
      <w:r w:rsidR="0063671D">
        <w:rPr>
          <w:rFonts w:ascii="Times New Roman" w:hAnsi="Times New Roman" w:cs="Times New Roman"/>
        </w:rPr>
        <w:t xml:space="preserve"> is associated with protection from severe disease in a murine model of CDI </w:t>
      </w:r>
      <w:r w:rsidR="0063671D">
        <w:rPr>
          <w:rFonts w:ascii="Times New Roman" w:hAnsi="Times New Roman" w:cs="Times New Roman"/>
        </w:rPr>
        <w:fldChar w:fldCharType="begin"/>
      </w:r>
      <w:r w:rsidR="00BF4D9F">
        <w:rPr>
          <w:rFonts w:ascii="Times New Roman" w:hAnsi="Times New Roman" w:cs="Times New Roman"/>
        </w:rPr>
        <w:instrText xml:space="preserve"> ADDIN EN.CITE &lt;EndNote&gt;&lt;Cite&gt;&lt;Author&gt;Reeves&lt;/Author&gt;&lt;Year&gt;2010&lt;/Year&gt;&lt;RecNum&gt;724&lt;/RecNum&gt;&lt;DisplayText&gt;[36]&lt;/DisplayText&gt;&lt;record&gt;&lt;rec-number&gt;724&lt;/rec-number&gt;&lt;foreign-keys&gt;&lt;key app="EN" db-id="xw2e0x2r1rp99ue9saex0xe120vrzwevpfs9"&gt;724&lt;/key&gt;&lt;/foreign-keys&gt;&lt;ref-type name="Journal Article"&gt;17&lt;/ref-type&gt;&lt;contributors&gt;&lt;authors&gt;&lt;author&gt;Reeves, Angela E.&lt;/author&gt;&lt;author&gt;Theriot, Casey M.&lt;/author&gt;&lt;author&gt;Bergin, Ingrid L.&lt;/author&gt;&lt;author&gt;Huffnagle, Gary B.&lt;/author&gt;&lt;author&gt;Schloss, Patrick D.&lt;/author&gt;&lt;author&gt;Young, Vincent B.&lt;/author&gt;&lt;/authors&gt;&lt;/contributors&gt;&lt;auth-address&gt;Department of Microbiology &amp;amp; Immunology, The University of Michigan, Ann Arbor, MI, 48109, USA.&lt;/auth-address&gt;&lt;titles&gt;&lt;title&gt;&lt;style face="normal" font="default" size="100%"&gt;The interplay between microbiome dynamics and pathogen dynamics in a murine model of &lt;/style&gt;&lt;style face="italic" font="default" size="100%"&gt;Clostridium difficile&lt;/style&gt;&lt;style face="normal" font="default" size="100%"&gt; Infection&lt;/style&gt;&lt;/title&gt;&lt;secondary-title&gt;Gut microbes&lt;/secondary-title&gt;&lt;/titles&gt;&lt;periodical&gt;&lt;full-title&gt;Gut microbes&lt;/full-title&gt;&lt;/periodical&gt;&lt;pages&gt;145-158&lt;/pages&gt;&lt;volume&gt;2&lt;/volume&gt;&lt;number&gt;3&lt;/number&gt;&lt;dates&gt;&lt;year&gt;2010&lt;/year&gt;&lt;/dates&gt;&lt;urls&gt;&lt;related-urls&gt;&lt;url&gt;http://dx.doi.org/10.4161/gmic.2.3.16333&lt;/url&gt;&lt;/related-urls&gt;&lt;pdf-urls&gt;&lt;url&gt;/Users/Jhansi1/Documents/ReadCube Media/Gut Microbes 2011 Reeves AE.pdf&lt;/url&gt;&lt;/pdf-urls&gt;&lt;/urls&gt;&lt;custom5&gt;20805407&lt;/custom5&gt;&lt;electronic-resource-num&gt;10.4161/gmic.2.3.16333&lt;/electronic-resource-num&gt;&lt;remote-database-name&gt;READCUBE&lt;/remote-database-name&gt;&lt;/record&gt;&lt;/Cite&gt;&lt;/EndNote&gt;</w:instrText>
      </w:r>
      <w:r w:rsidR="0063671D">
        <w:rPr>
          <w:rFonts w:ascii="Times New Roman" w:hAnsi="Times New Roman" w:cs="Times New Roman"/>
        </w:rPr>
        <w:fldChar w:fldCharType="separate"/>
      </w:r>
      <w:r w:rsidR="00BF4D9F">
        <w:rPr>
          <w:rFonts w:ascii="Times New Roman" w:hAnsi="Times New Roman" w:cs="Times New Roman"/>
          <w:noProof/>
        </w:rPr>
        <w:t>[</w:t>
      </w:r>
      <w:hyperlink w:anchor="_ENREF_36" w:tooltip="Reeves, 2010 #724" w:history="1">
        <w:r w:rsidR="00111967">
          <w:rPr>
            <w:rFonts w:ascii="Times New Roman" w:hAnsi="Times New Roman" w:cs="Times New Roman"/>
            <w:noProof/>
          </w:rPr>
          <w:t>36</w:t>
        </w:r>
      </w:hyperlink>
      <w:r w:rsidR="00BF4D9F">
        <w:rPr>
          <w:rFonts w:ascii="Times New Roman" w:hAnsi="Times New Roman" w:cs="Times New Roman"/>
          <w:noProof/>
        </w:rPr>
        <w:t>]</w:t>
      </w:r>
      <w:r w:rsidR="0063671D">
        <w:rPr>
          <w:rFonts w:ascii="Times New Roman" w:hAnsi="Times New Roman" w:cs="Times New Roman"/>
        </w:rPr>
        <w:fldChar w:fldCharType="end"/>
      </w:r>
      <w:r w:rsidR="0063671D">
        <w:rPr>
          <w:rFonts w:ascii="Times New Roman" w:hAnsi="Times New Roman" w:cs="Times New Roman"/>
        </w:rPr>
        <w:t xml:space="preserve">.  Furthermore we have also reported that mono-association of germ-free mice with a </w:t>
      </w:r>
      <w:r w:rsidR="006C4042">
        <w:rPr>
          <w:rFonts w:ascii="Times New Roman" w:hAnsi="Times New Roman" w:cs="Times New Roman"/>
        </w:rPr>
        <w:t xml:space="preserve">single </w:t>
      </w:r>
      <w:proofErr w:type="spellStart"/>
      <w:r w:rsidR="006C4042" w:rsidRPr="006C4042">
        <w:rPr>
          <w:rFonts w:ascii="Times New Roman" w:hAnsi="Times New Roman" w:cs="Times New Roman"/>
          <w:i/>
        </w:rPr>
        <w:t>Lachnospiraceae</w:t>
      </w:r>
      <w:proofErr w:type="spellEnd"/>
      <w:r w:rsidR="0063671D">
        <w:rPr>
          <w:rFonts w:ascii="Times New Roman" w:hAnsi="Times New Roman" w:cs="Times New Roman"/>
          <w:i/>
        </w:rPr>
        <w:t xml:space="preserve"> </w:t>
      </w:r>
      <w:r w:rsidR="0063671D">
        <w:rPr>
          <w:rFonts w:ascii="Times New Roman" w:hAnsi="Times New Roman" w:cs="Times New Roman"/>
        </w:rPr>
        <w:t>isolate partially restored colonization resistance</w:t>
      </w:r>
      <w:r w:rsidR="006C4042">
        <w:rPr>
          <w:rFonts w:ascii="Times New Roman" w:hAnsi="Times New Roman" w:cs="Times New Roman"/>
        </w:rPr>
        <w:t xml:space="preserve"> </w:t>
      </w:r>
      <w:r w:rsidR="006C4042">
        <w:rPr>
          <w:rFonts w:ascii="Times New Roman" w:hAnsi="Times New Roman" w:cs="Times New Roman"/>
        </w:rPr>
        <w:fldChar w:fldCharType="begin"/>
      </w:r>
      <w:r w:rsidR="00BF4D9F">
        <w:rPr>
          <w:rFonts w:ascii="Times New Roman" w:hAnsi="Times New Roman" w:cs="Times New Roman"/>
        </w:rPr>
        <w:instrText xml:space="preserve"> ADDIN EN.CITE &lt;EndNote&gt;&lt;Cite&gt;&lt;Author&gt;Reeves&lt;/Author&gt;&lt;Year&gt;2012&lt;/Year&gt;&lt;RecNum&gt;721&lt;/RecNum&gt;&lt;DisplayText&gt;[37]&lt;/DisplayText&gt;&lt;record&gt;&lt;rec-number&gt;721&lt;/rec-number&gt;&lt;foreign-keys&gt;&lt;key app="EN" db-id="xw2e0x2r1rp99ue9saex0xe120vrzwevpfs9"&gt;721&lt;/key&gt;&lt;/foreign-keys&gt;&lt;ref-type name="Journal Article"&gt;17&lt;/ref-type&gt;&lt;contributors&gt;&lt;authors&gt;&lt;author&gt;Reeves, Angela E.&lt;/author&gt;&lt;author&gt;Koenigsknecht, Mark J.&lt;/author&gt;&lt;author&gt;Bergin, Ingrid L.&lt;/author&gt;&lt;author&gt;Young, Vincent B.&lt;/author&gt;&lt;/authors&gt;&lt;/contributors&gt;&lt;auth-address&gt;Department of Microbiology &amp;amp; Immunology, The University of Michigan, Ann Arbor, Michigan, USA.&lt;/auth-address&gt;&lt;titles&gt;&lt;title&gt;&lt;style face="normal" font="default" size="100%"&gt;Suppression of &lt;/style&gt;&lt;style face="italic" font="default" size="100%"&gt;Clostridium difficile&lt;/style&gt;&lt;style face="normal" font="default" size="100%"&gt; in the gastrointestinal tracts of germfree mice inoculated with a murine isolate from the family Lachnospiraceae&lt;/style&gt;&lt;/title&gt;&lt;secondary-title&gt;Infection and immunity&lt;/secondary-title&gt;&lt;/titles&gt;&lt;periodical&gt;&lt;full-title&gt;Infection and immunity&lt;/full-title&gt;&lt;/periodical&gt;&lt;pages&gt;3786-3794&lt;/pages&gt;&lt;volume&gt;80&lt;/volume&gt;&lt;number&gt;11&lt;/number&gt;&lt;dates&gt;&lt;year&gt;2012&lt;/year&gt;&lt;/dates&gt;&lt;isbn&gt;0019-9567&lt;/isbn&gt;&lt;urls&gt;&lt;related-urls&gt;&lt;url&gt;http://dx.doi.org/10.1128/IAI.00647-12&lt;/url&gt;&lt;/related-urls&gt;&lt;pdf-urls&gt;&lt;url&gt;/Users/Jhansi1/Documents/ReadCube Media/Infect Immun 2012 Reeves AE.pdf&lt;/url&gt;&lt;/pdf-urls&gt;&lt;/urls&gt;&lt;custom5&gt;10742256&lt;/custom5&gt;&lt;electronic-resource-num&gt;10.1128/IAI.00647-12&lt;/electronic-resource-num&gt;&lt;remote-database-name&gt;READCUBE&lt;/remote-database-name&gt;&lt;/record&gt;&lt;/Cite&gt;&lt;/EndNote&gt;</w:instrText>
      </w:r>
      <w:r w:rsidR="006C4042">
        <w:rPr>
          <w:rFonts w:ascii="Times New Roman" w:hAnsi="Times New Roman" w:cs="Times New Roman"/>
        </w:rPr>
        <w:fldChar w:fldCharType="separate"/>
      </w:r>
      <w:r w:rsidR="00BF4D9F">
        <w:rPr>
          <w:rFonts w:ascii="Times New Roman" w:hAnsi="Times New Roman" w:cs="Times New Roman"/>
          <w:noProof/>
        </w:rPr>
        <w:t>[</w:t>
      </w:r>
      <w:hyperlink w:anchor="_ENREF_37" w:tooltip="Reeves, 2012 #721" w:history="1">
        <w:r w:rsidR="00111967">
          <w:rPr>
            <w:rFonts w:ascii="Times New Roman" w:hAnsi="Times New Roman" w:cs="Times New Roman"/>
            <w:noProof/>
          </w:rPr>
          <w:t>37</w:t>
        </w:r>
      </w:hyperlink>
      <w:r w:rsidR="00BF4D9F">
        <w:rPr>
          <w:rFonts w:ascii="Times New Roman" w:hAnsi="Times New Roman" w:cs="Times New Roman"/>
          <w:noProof/>
        </w:rPr>
        <w:t>]</w:t>
      </w:r>
      <w:r w:rsidR="006C4042">
        <w:rPr>
          <w:rFonts w:ascii="Times New Roman" w:hAnsi="Times New Roman" w:cs="Times New Roman"/>
        </w:rPr>
        <w:fldChar w:fldCharType="end"/>
      </w:r>
      <w:r w:rsidR="006C4042">
        <w:rPr>
          <w:rFonts w:ascii="Times New Roman" w:hAnsi="Times New Roman" w:cs="Times New Roman"/>
        </w:rPr>
        <w:t xml:space="preserve">. </w:t>
      </w:r>
      <w:r w:rsidR="0063671D">
        <w:rPr>
          <w:rFonts w:ascii="Times New Roman" w:hAnsi="Times New Roman" w:cs="Times New Roman"/>
        </w:rPr>
        <w:t xml:space="preserve"> </w:t>
      </w:r>
      <w:r w:rsidR="006C4042">
        <w:rPr>
          <w:rFonts w:ascii="Times New Roman" w:hAnsi="Times New Roman" w:cs="Times New Roman"/>
        </w:rPr>
        <w:t xml:space="preserve">It is tempting to speculate multiple </w:t>
      </w:r>
      <w:proofErr w:type="spellStart"/>
      <w:r w:rsidR="006C4042" w:rsidRPr="006C4042">
        <w:rPr>
          <w:rFonts w:ascii="Times New Roman" w:hAnsi="Times New Roman" w:cs="Times New Roman"/>
          <w:i/>
        </w:rPr>
        <w:t>Lachnospiraceae</w:t>
      </w:r>
      <w:proofErr w:type="spellEnd"/>
      <w:r w:rsidR="006C4042" w:rsidRPr="006C4042">
        <w:rPr>
          <w:rFonts w:ascii="Times New Roman" w:hAnsi="Times New Roman" w:cs="Times New Roman"/>
          <w:i/>
        </w:rPr>
        <w:t xml:space="preserve"> </w:t>
      </w:r>
      <w:r w:rsidR="006C4042">
        <w:rPr>
          <w:rFonts w:ascii="Times New Roman" w:hAnsi="Times New Roman" w:cs="Times New Roman"/>
        </w:rPr>
        <w:t xml:space="preserve">isolates might be able to fully restore colonization resistance.  However, it remains to be seen if the same mechanisms, which prevent initial colonization of </w:t>
      </w:r>
      <w:r w:rsidR="006C4042" w:rsidRPr="006C4042">
        <w:rPr>
          <w:rFonts w:ascii="Times New Roman" w:hAnsi="Times New Roman" w:cs="Times New Roman"/>
          <w:i/>
        </w:rPr>
        <w:t>C. difficile</w:t>
      </w:r>
      <w:r w:rsidR="006C4042">
        <w:rPr>
          <w:rFonts w:ascii="Times New Roman" w:hAnsi="Times New Roman" w:cs="Times New Roman"/>
        </w:rPr>
        <w:t xml:space="preserve">, play a role in clearance of </w:t>
      </w:r>
      <w:r w:rsidR="006C4042" w:rsidRPr="006C4042">
        <w:rPr>
          <w:rFonts w:ascii="Times New Roman" w:hAnsi="Times New Roman" w:cs="Times New Roman"/>
          <w:i/>
        </w:rPr>
        <w:t>C. difficile</w:t>
      </w:r>
      <w:r w:rsidR="006C4042">
        <w:rPr>
          <w:rFonts w:ascii="Times New Roman" w:hAnsi="Times New Roman" w:cs="Times New Roman"/>
          <w:i/>
        </w:rPr>
        <w:t>.</w:t>
      </w:r>
      <w:r w:rsidR="006C4042" w:rsidRPr="006C4042">
        <w:rPr>
          <w:rFonts w:ascii="Times New Roman" w:hAnsi="Times New Roman" w:cs="Times New Roman"/>
          <w:i/>
        </w:rPr>
        <w:t xml:space="preserve"> </w:t>
      </w:r>
      <w:r w:rsidR="00602C80">
        <w:rPr>
          <w:rFonts w:ascii="Times New Roman" w:hAnsi="Times New Roman" w:cs="Times New Roman"/>
        </w:rPr>
        <w:t xml:space="preserve">Our results </w:t>
      </w:r>
      <w:r w:rsidR="00602C80" w:rsidRPr="00B72707">
        <w:rPr>
          <w:rFonts w:ascii="Times New Roman" w:hAnsi="Times New Roman" w:cs="Times New Roman"/>
        </w:rPr>
        <w:t>suggest</w:t>
      </w:r>
      <w:r w:rsidR="004F4ED4" w:rsidRPr="00B72707">
        <w:rPr>
          <w:rFonts w:ascii="Times New Roman" w:hAnsi="Times New Roman" w:cs="Times New Roman"/>
        </w:rPr>
        <w:t xml:space="preserve"> that community resilience is inherent t</w:t>
      </w:r>
      <w:r w:rsidR="00602C80">
        <w:rPr>
          <w:rFonts w:ascii="Times New Roman" w:hAnsi="Times New Roman" w:cs="Times New Roman"/>
        </w:rPr>
        <w:t>o the structure of the community</w:t>
      </w:r>
      <w:r w:rsidR="004F4ED4" w:rsidRPr="00B72707">
        <w:rPr>
          <w:rFonts w:ascii="Times New Roman" w:hAnsi="Times New Roman" w:cs="Times New Roman"/>
        </w:rPr>
        <w:t xml:space="preserve">. Additionally it suggests the possibility of predicting who will be most at risk for persistent colonization before they undergo therapy (reach).  </w:t>
      </w:r>
      <w:r w:rsidR="00602C80">
        <w:rPr>
          <w:rFonts w:ascii="Times New Roman" w:hAnsi="Times New Roman" w:cs="Times New Roman"/>
        </w:rPr>
        <w:t xml:space="preserve">Finally, the findings from this study have </w:t>
      </w:r>
      <w:r w:rsidR="004F4ED4" w:rsidRPr="00B72707">
        <w:rPr>
          <w:rFonts w:ascii="Times New Roman" w:hAnsi="Times New Roman" w:cs="Times New Roman"/>
        </w:rPr>
        <w:t>implications for the design of future preclinical studies testing the efficacy of vaccines</w:t>
      </w:r>
      <w:r w:rsidR="00602C80">
        <w:rPr>
          <w:rFonts w:ascii="Times New Roman" w:hAnsi="Times New Roman" w:cs="Times New Roman"/>
        </w:rPr>
        <w:t xml:space="preserve"> or other manipulations of adaptive immunity</w:t>
      </w:r>
      <w:r w:rsidR="004F4ED4" w:rsidRPr="00B72707">
        <w:rPr>
          <w:rFonts w:ascii="Times New Roman" w:hAnsi="Times New Roman" w:cs="Times New Roman"/>
        </w:rPr>
        <w:t xml:space="preserve"> on </w:t>
      </w:r>
      <w:r w:rsidR="00602C80">
        <w:rPr>
          <w:rFonts w:ascii="Times New Roman" w:hAnsi="Times New Roman" w:cs="Times New Roman"/>
        </w:rPr>
        <w:t>levels of colonization as “cage</w:t>
      </w:r>
      <w:r w:rsidR="004F4ED4" w:rsidRPr="00B72707">
        <w:rPr>
          <w:rFonts w:ascii="Times New Roman" w:hAnsi="Times New Roman" w:cs="Times New Roman"/>
        </w:rPr>
        <w:t xml:space="preserve"> effects</w:t>
      </w:r>
      <w:r w:rsidR="00602C80">
        <w:rPr>
          <w:rFonts w:ascii="Times New Roman" w:hAnsi="Times New Roman" w:cs="Times New Roman"/>
        </w:rPr>
        <w:t>”</w:t>
      </w:r>
      <w:r w:rsidR="004F4ED4" w:rsidRPr="00B72707">
        <w:rPr>
          <w:rFonts w:ascii="Times New Roman" w:hAnsi="Times New Roman" w:cs="Times New Roman"/>
        </w:rPr>
        <w:t xml:space="preserve"> or inherent differences in the baseline community structure of animals within cages may </w:t>
      </w:r>
      <w:r w:rsidR="00602C80" w:rsidRPr="00B72707">
        <w:rPr>
          <w:rFonts w:ascii="Times New Roman" w:hAnsi="Times New Roman" w:cs="Times New Roman"/>
        </w:rPr>
        <w:t xml:space="preserve">bias </w:t>
      </w:r>
      <w:r w:rsidR="00602C80">
        <w:rPr>
          <w:rFonts w:ascii="Times New Roman" w:hAnsi="Times New Roman" w:cs="Times New Roman"/>
        </w:rPr>
        <w:t xml:space="preserve">results. </w:t>
      </w:r>
    </w:p>
    <w:p w14:paraId="469DC55A" w14:textId="77777777" w:rsidR="00E71C0E" w:rsidRPr="00B72707" w:rsidRDefault="00E71C0E" w:rsidP="00587FE0">
      <w:pPr>
        <w:spacing w:line="480" w:lineRule="auto"/>
        <w:rPr>
          <w:rFonts w:ascii="Times New Roman" w:hAnsi="Times New Roman" w:cs="Times New Roman"/>
        </w:rPr>
      </w:pPr>
    </w:p>
    <w:p w14:paraId="27569A4A" w14:textId="3F99E486" w:rsidR="00B46DF4" w:rsidRPr="00B72707" w:rsidRDefault="004D0D9F">
      <w:pPr>
        <w:rPr>
          <w:rFonts w:ascii="Times New Roman" w:hAnsi="Times New Roman" w:cs="Times New Roman"/>
          <w:b/>
        </w:rPr>
      </w:pPr>
      <w:r>
        <w:rPr>
          <w:rFonts w:ascii="Times New Roman" w:hAnsi="Times New Roman" w:cs="Times New Roman"/>
          <w:b/>
        </w:rPr>
        <w:t xml:space="preserve">Works Cited: </w:t>
      </w:r>
    </w:p>
    <w:p w14:paraId="77DBCBC8" w14:textId="77777777" w:rsidR="001C2FC8" w:rsidRPr="00B72707" w:rsidRDefault="001C2FC8">
      <w:pPr>
        <w:rPr>
          <w:rFonts w:ascii="Times New Roman" w:hAnsi="Times New Roman" w:cs="Times New Roman"/>
        </w:rPr>
      </w:pPr>
    </w:p>
    <w:p w14:paraId="50D055AC" w14:textId="77777777" w:rsidR="00111967" w:rsidRPr="00111967" w:rsidRDefault="001C2FC8" w:rsidP="00111967">
      <w:pPr>
        <w:ind w:left="720" w:hanging="720"/>
        <w:rPr>
          <w:rFonts w:ascii="Cambria" w:hAnsi="Cambria" w:cs="Times New Roman"/>
          <w:noProof/>
        </w:rPr>
      </w:pPr>
      <w:r w:rsidRPr="00B72707">
        <w:rPr>
          <w:rFonts w:ascii="Times New Roman" w:hAnsi="Times New Roman" w:cs="Times New Roman"/>
        </w:rPr>
        <w:fldChar w:fldCharType="begin"/>
      </w:r>
      <w:r w:rsidRPr="00B72707">
        <w:rPr>
          <w:rFonts w:ascii="Times New Roman" w:hAnsi="Times New Roman" w:cs="Times New Roman"/>
        </w:rPr>
        <w:instrText xml:space="preserve"> ADDIN EN.REFLIST </w:instrText>
      </w:r>
      <w:r w:rsidRPr="00B72707">
        <w:rPr>
          <w:rFonts w:ascii="Times New Roman" w:hAnsi="Times New Roman" w:cs="Times New Roman"/>
        </w:rPr>
        <w:fldChar w:fldCharType="separate"/>
      </w:r>
      <w:bookmarkStart w:id="90" w:name="_ENREF_1"/>
      <w:r w:rsidR="00111967" w:rsidRPr="00111967">
        <w:rPr>
          <w:rFonts w:ascii="Cambria" w:hAnsi="Cambria" w:cs="Times New Roman"/>
          <w:noProof/>
        </w:rPr>
        <w:t xml:space="preserve">1. Theriot CM, Koenigsknecht MJ, Carlson PE, Hatton GE, Nelson AM, Li B, Huffnagle GB, Li J, Young VB: </w:t>
      </w:r>
      <w:r w:rsidR="00111967" w:rsidRPr="00111967">
        <w:rPr>
          <w:rFonts w:ascii="Cambria" w:hAnsi="Cambria" w:cs="Times New Roman"/>
          <w:b/>
          <w:noProof/>
        </w:rPr>
        <w:t xml:space="preserve">Antibiotic-induced shifts in the mouse gut microbiome and metabolome increase susceptibility to </w:t>
      </w:r>
      <w:r w:rsidR="00111967" w:rsidRPr="00111967">
        <w:rPr>
          <w:rFonts w:ascii="Cambria" w:hAnsi="Cambria" w:cs="Times New Roman"/>
          <w:b/>
          <w:i/>
          <w:noProof/>
        </w:rPr>
        <w:t>Clostridium difficile</w:t>
      </w:r>
      <w:r w:rsidR="00111967" w:rsidRPr="00111967">
        <w:rPr>
          <w:rFonts w:ascii="Cambria" w:hAnsi="Cambria" w:cs="Times New Roman"/>
          <w:b/>
          <w:noProof/>
        </w:rPr>
        <w:t xml:space="preserve"> infection</w:t>
      </w:r>
      <w:r w:rsidR="00111967" w:rsidRPr="00111967">
        <w:rPr>
          <w:rFonts w:ascii="Cambria" w:hAnsi="Cambria" w:cs="Times New Roman"/>
          <w:noProof/>
        </w:rPr>
        <w:t xml:space="preserve">. </w:t>
      </w:r>
      <w:r w:rsidR="00111967" w:rsidRPr="00111967">
        <w:rPr>
          <w:rFonts w:ascii="Cambria" w:hAnsi="Cambria" w:cs="Times New Roman"/>
          <w:i/>
          <w:noProof/>
        </w:rPr>
        <w:t xml:space="preserve">Nature communications </w:t>
      </w:r>
      <w:r w:rsidR="00111967" w:rsidRPr="00111967">
        <w:rPr>
          <w:rFonts w:ascii="Cambria" w:hAnsi="Cambria" w:cs="Times New Roman"/>
          <w:noProof/>
        </w:rPr>
        <w:t xml:space="preserve">2014, </w:t>
      </w:r>
      <w:r w:rsidR="00111967" w:rsidRPr="00111967">
        <w:rPr>
          <w:rFonts w:ascii="Cambria" w:hAnsi="Cambria" w:cs="Times New Roman"/>
          <w:b/>
          <w:noProof/>
        </w:rPr>
        <w:t>5</w:t>
      </w:r>
      <w:r w:rsidR="00111967" w:rsidRPr="00111967">
        <w:rPr>
          <w:rFonts w:ascii="Cambria" w:hAnsi="Cambria" w:cs="Times New Roman"/>
          <w:noProof/>
        </w:rPr>
        <w:t>:3114-3114.</w:t>
      </w:r>
      <w:bookmarkEnd w:id="90"/>
    </w:p>
    <w:p w14:paraId="72E91700" w14:textId="77777777" w:rsidR="00111967" w:rsidRPr="00111967" w:rsidRDefault="00111967" w:rsidP="00111967">
      <w:pPr>
        <w:ind w:left="720" w:hanging="720"/>
        <w:rPr>
          <w:rFonts w:ascii="Cambria" w:hAnsi="Cambria" w:cs="Times New Roman"/>
          <w:noProof/>
        </w:rPr>
      </w:pPr>
      <w:bookmarkStart w:id="91" w:name="_ENREF_2"/>
      <w:r w:rsidRPr="00111967">
        <w:rPr>
          <w:rFonts w:ascii="Cambria" w:hAnsi="Cambria" w:cs="Times New Roman"/>
          <w:noProof/>
        </w:rPr>
        <w:t xml:space="preserve">2. Lessa  FC, Mu  Y, Bamberg  WM, Beldavs  ZG, Dumyati  GK, Dunn  JR, Farley  MM, Holzbauer  SM, Meek  JI, Phipps  EC, et al.: </w:t>
      </w:r>
      <w:r w:rsidRPr="00111967">
        <w:rPr>
          <w:rFonts w:ascii="Cambria" w:hAnsi="Cambria" w:cs="Times New Roman"/>
          <w:b/>
          <w:noProof/>
        </w:rPr>
        <w:t xml:space="preserve">Burden of </w:t>
      </w:r>
      <w:r w:rsidRPr="00111967">
        <w:rPr>
          <w:rFonts w:ascii="Cambria" w:hAnsi="Cambria" w:cs="Times New Roman"/>
          <w:b/>
          <w:i/>
          <w:noProof/>
        </w:rPr>
        <w:t xml:space="preserve">Clostridium difficile </w:t>
      </w:r>
      <w:r w:rsidRPr="00111967">
        <w:rPr>
          <w:rFonts w:ascii="Cambria" w:hAnsi="Cambria" w:cs="Times New Roman"/>
          <w:b/>
          <w:noProof/>
        </w:rPr>
        <w:t>Infection in the United States</w:t>
      </w:r>
      <w:r w:rsidRPr="00111967">
        <w:rPr>
          <w:rFonts w:ascii="Cambria" w:hAnsi="Cambria" w:cs="Times New Roman"/>
          <w:noProof/>
        </w:rPr>
        <w:t xml:space="preserve">. </w:t>
      </w:r>
      <w:r w:rsidRPr="00111967">
        <w:rPr>
          <w:rFonts w:ascii="Cambria" w:hAnsi="Cambria" w:cs="Times New Roman"/>
          <w:i/>
          <w:noProof/>
        </w:rPr>
        <w:t xml:space="preserve">New England Journal of Medicine </w:t>
      </w:r>
      <w:r w:rsidRPr="00111967">
        <w:rPr>
          <w:rFonts w:ascii="Cambria" w:hAnsi="Cambria" w:cs="Times New Roman"/>
          <w:noProof/>
        </w:rPr>
        <w:t xml:space="preserve">2015, </w:t>
      </w:r>
      <w:r w:rsidRPr="00111967">
        <w:rPr>
          <w:rFonts w:ascii="Cambria" w:hAnsi="Cambria" w:cs="Times New Roman"/>
          <w:b/>
          <w:noProof/>
        </w:rPr>
        <w:t>372</w:t>
      </w:r>
      <w:r w:rsidRPr="00111967">
        <w:rPr>
          <w:rFonts w:ascii="Cambria" w:hAnsi="Cambria" w:cs="Times New Roman"/>
          <w:noProof/>
        </w:rPr>
        <w:t>:825-834.</w:t>
      </w:r>
      <w:bookmarkEnd w:id="91"/>
    </w:p>
    <w:p w14:paraId="5469F009" w14:textId="77777777" w:rsidR="00111967" w:rsidRPr="00111967" w:rsidRDefault="00111967" w:rsidP="00111967">
      <w:pPr>
        <w:ind w:left="720" w:hanging="720"/>
        <w:rPr>
          <w:rFonts w:ascii="Cambria" w:hAnsi="Cambria" w:cs="Times New Roman"/>
          <w:noProof/>
        </w:rPr>
      </w:pPr>
      <w:bookmarkStart w:id="92" w:name="_ENREF_3"/>
      <w:r w:rsidRPr="00111967">
        <w:rPr>
          <w:rFonts w:ascii="Cambria" w:hAnsi="Cambria" w:cs="Times New Roman"/>
          <w:noProof/>
        </w:rPr>
        <w:t xml:space="preserve">3. Carter GP, Rood JI, Lyras D: </w:t>
      </w:r>
      <w:r w:rsidRPr="00111967">
        <w:rPr>
          <w:rFonts w:ascii="Cambria" w:hAnsi="Cambria" w:cs="Times New Roman"/>
          <w:b/>
          <w:noProof/>
        </w:rPr>
        <w:t xml:space="preserve">The role of toxin A and toxin B in </w:t>
      </w:r>
      <w:r w:rsidRPr="00111967">
        <w:rPr>
          <w:rFonts w:ascii="Cambria" w:hAnsi="Cambria" w:cs="Times New Roman"/>
          <w:b/>
          <w:i/>
          <w:noProof/>
        </w:rPr>
        <w:t>Clostridium difficile</w:t>
      </w:r>
      <w:r w:rsidRPr="00111967">
        <w:rPr>
          <w:rFonts w:ascii="Cambria" w:hAnsi="Cambria" w:cs="Times New Roman"/>
          <w:b/>
          <w:noProof/>
        </w:rPr>
        <w:t>-associated disease</w:t>
      </w:r>
      <w:r w:rsidRPr="00111967">
        <w:rPr>
          <w:rFonts w:ascii="Cambria" w:hAnsi="Cambria" w:cs="Times New Roman"/>
          <w:noProof/>
        </w:rPr>
        <w:t xml:space="preserve">. </w:t>
      </w:r>
      <w:r w:rsidRPr="00111967">
        <w:rPr>
          <w:rFonts w:ascii="Cambria" w:hAnsi="Cambria" w:cs="Times New Roman"/>
          <w:i/>
          <w:noProof/>
        </w:rPr>
        <w:t xml:space="preserve">Gut Microbes </w:t>
      </w:r>
      <w:r w:rsidRPr="00111967">
        <w:rPr>
          <w:rFonts w:ascii="Cambria" w:hAnsi="Cambria" w:cs="Times New Roman"/>
          <w:noProof/>
        </w:rPr>
        <w:t xml:space="preserve">2010, </w:t>
      </w:r>
      <w:r w:rsidRPr="00111967">
        <w:rPr>
          <w:rFonts w:ascii="Cambria" w:hAnsi="Cambria" w:cs="Times New Roman"/>
          <w:b/>
          <w:noProof/>
        </w:rPr>
        <w:t>1</w:t>
      </w:r>
      <w:r w:rsidRPr="00111967">
        <w:rPr>
          <w:rFonts w:ascii="Cambria" w:hAnsi="Cambria" w:cs="Times New Roman"/>
          <w:noProof/>
        </w:rPr>
        <w:t>:58-64.</w:t>
      </w:r>
      <w:bookmarkEnd w:id="92"/>
    </w:p>
    <w:p w14:paraId="326ACFB3" w14:textId="77777777" w:rsidR="00111967" w:rsidRPr="00111967" w:rsidRDefault="00111967" w:rsidP="00111967">
      <w:pPr>
        <w:ind w:left="720" w:hanging="720"/>
        <w:rPr>
          <w:rFonts w:ascii="Cambria" w:hAnsi="Cambria" w:cs="Times New Roman"/>
          <w:noProof/>
        </w:rPr>
      </w:pPr>
      <w:bookmarkStart w:id="93" w:name="_ENREF_4"/>
      <w:r w:rsidRPr="00111967">
        <w:rPr>
          <w:rFonts w:ascii="Cambria" w:hAnsi="Cambria" w:cs="Times New Roman"/>
          <w:noProof/>
        </w:rPr>
        <w:t xml:space="preserve">4. Leslie JL, Huang S, Opp JS, Nagy MS, Kobayashi M, Young VB, Spence JR: </w:t>
      </w:r>
      <w:r w:rsidRPr="00111967">
        <w:rPr>
          <w:rFonts w:ascii="Cambria" w:hAnsi="Cambria" w:cs="Times New Roman"/>
          <w:b/>
          <w:noProof/>
        </w:rPr>
        <w:t xml:space="preserve">Persistence and Toxin Production by </w:t>
      </w:r>
      <w:r w:rsidRPr="00111967">
        <w:rPr>
          <w:rFonts w:ascii="Cambria" w:hAnsi="Cambria" w:cs="Times New Roman"/>
          <w:b/>
          <w:i/>
          <w:noProof/>
        </w:rPr>
        <w:t>Clostridium difficile</w:t>
      </w:r>
      <w:r w:rsidRPr="00111967">
        <w:rPr>
          <w:rFonts w:ascii="Cambria" w:hAnsi="Cambria" w:cs="Times New Roman"/>
          <w:b/>
          <w:noProof/>
        </w:rPr>
        <w:t xml:space="preserve"> within Human </w:t>
      </w:r>
      <w:r w:rsidRPr="00111967">
        <w:rPr>
          <w:rFonts w:ascii="Cambria" w:hAnsi="Cambria" w:cs="Times New Roman"/>
          <w:b/>
          <w:noProof/>
        </w:rPr>
        <w:lastRenderedPageBreak/>
        <w:t>Intestinal Organoids Result in Disruption of Epithelial Paracellular Barrier Function</w:t>
      </w:r>
      <w:r w:rsidRPr="00111967">
        <w:rPr>
          <w:rFonts w:ascii="Cambria" w:hAnsi="Cambria" w:cs="Times New Roman"/>
          <w:noProof/>
        </w:rPr>
        <w:t xml:space="preserve">. </w:t>
      </w:r>
      <w:r w:rsidRPr="00111967">
        <w:rPr>
          <w:rFonts w:ascii="Cambria" w:hAnsi="Cambria" w:cs="Times New Roman"/>
          <w:i/>
          <w:noProof/>
        </w:rPr>
        <w:t xml:space="preserve">Infection and Immunity </w:t>
      </w:r>
      <w:r w:rsidRPr="00111967">
        <w:rPr>
          <w:rFonts w:ascii="Cambria" w:hAnsi="Cambria" w:cs="Times New Roman"/>
          <w:noProof/>
        </w:rPr>
        <w:t xml:space="preserve">2015, </w:t>
      </w:r>
      <w:r w:rsidRPr="00111967">
        <w:rPr>
          <w:rFonts w:ascii="Cambria" w:hAnsi="Cambria" w:cs="Times New Roman"/>
          <w:b/>
          <w:noProof/>
        </w:rPr>
        <w:t>83</w:t>
      </w:r>
      <w:r w:rsidRPr="00111967">
        <w:rPr>
          <w:rFonts w:ascii="Cambria" w:hAnsi="Cambria" w:cs="Times New Roman"/>
          <w:noProof/>
        </w:rPr>
        <w:t>:138-145.</w:t>
      </w:r>
      <w:bookmarkEnd w:id="93"/>
    </w:p>
    <w:p w14:paraId="0FBDE815" w14:textId="77777777" w:rsidR="00111967" w:rsidRPr="00111967" w:rsidRDefault="00111967" w:rsidP="00111967">
      <w:pPr>
        <w:ind w:left="720" w:hanging="720"/>
        <w:rPr>
          <w:rFonts w:ascii="Cambria" w:hAnsi="Cambria" w:cs="Times New Roman"/>
          <w:noProof/>
        </w:rPr>
      </w:pPr>
      <w:bookmarkStart w:id="94" w:name="_ENREF_5"/>
      <w:r w:rsidRPr="00111967">
        <w:rPr>
          <w:rFonts w:ascii="Cambria" w:hAnsi="Cambria" w:cs="Times New Roman"/>
          <w:noProof/>
        </w:rPr>
        <w:t xml:space="preserve">5. Jiang ZD, Ajami NJ, Petrosino JF, Jun G, Hanis CL, Shah M, Hochman L, Ankoma-Sey V, DuPont AW, Wong MC, et al.: </w:t>
      </w:r>
      <w:r w:rsidRPr="00111967">
        <w:rPr>
          <w:rFonts w:ascii="Cambria" w:hAnsi="Cambria" w:cs="Times New Roman"/>
          <w:b/>
          <w:noProof/>
        </w:rPr>
        <w:t xml:space="preserve">Randomised clinical trial: faecal microbiota transplantation for recurrent </w:t>
      </w:r>
      <w:r w:rsidRPr="00111967">
        <w:rPr>
          <w:rFonts w:ascii="Cambria" w:hAnsi="Cambria" w:cs="Times New Roman"/>
          <w:b/>
          <w:i/>
          <w:noProof/>
        </w:rPr>
        <w:t>Clostridum difficile</w:t>
      </w:r>
      <w:r w:rsidRPr="00111967">
        <w:rPr>
          <w:rFonts w:ascii="Cambria" w:hAnsi="Cambria" w:cs="Times New Roman"/>
          <w:b/>
          <w:noProof/>
        </w:rPr>
        <w:t xml:space="preserve"> infection - fresh, or frozen, or lyophilised microbiota from a small pool of healthy donors delivered by colonoscopy</w:t>
      </w:r>
      <w:r w:rsidRPr="00111967">
        <w:rPr>
          <w:rFonts w:ascii="Cambria" w:hAnsi="Cambria" w:cs="Times New Roman"/>
          <w:noProof/>
        </w:rPr>
        <w:t xml:space="preserve">. </w:t>
      </w:r>
      <w:r w:rsidRPr="00111967">
        <w:rPr>
          <w:rFonts w:ascii="Cambria" w:hAnsi="Cambria" w:cs="Times New Roman"/>
          <w:i/>
          <w:noProof/>
        </w:rPr>
        <w:t xml:space="preserve">Aliment Pharmacol Ther </w:t>
      </w:r>
      <w:r w:rsidRPr="00111967">
        <w:rPr>
          <w:rFonts w:ascii="Cambria" w:hAnsi="Cambria" w:cs="Times New Roman"/>
          <w:noProof/>
        </w:rPr>
        <w:t xml:space="preserve">2017, </w:t>
      </w:r>
      <w:r w:rsidRPr="00111967">
        <w:rPr>
          <w:rFonts w:ascii="Cambria" w:hAnsi="Cambria" w:cs="Times New Roman"/>
          <w:b/>
          <w:noProof/>
        </w:rPr>
        <w:t>45</w:t>
      </w:r>
      <w:r w:rsidRPr="00111967">
        <w:rPr>
          <w:rFonts w:ascii="Cambria" w:hAnsi="Cambria" w:cs="Times New Roman"/>
          <w:noProof/>
        </w:rPr>
        <w:t>:899-908.</w:t>
      </w:r>
      <w:bookmarkEnd w:id="94"/>
    </w:p>
    <w:p w14:paraId="28977690" w14:textId="77777777" w:rsidR="00111967" w:rsidRPr="00111967" w:rsidRDefault="00111967" w:rsidP="00111967">
      <w:pPr>
        <w:ind w:left="720" w:hanging="720"/>
        <w:rPr>
          <w:rFonts w:ascii="Cambria" w:hAnsi="Cambria" w:cs="Times New Roman"/>
          <w:noProof/>
        </w:rPr>
      </w:pPr>
      <w:bookmarkStart w:id="95" w:name="_ENREF_6"/>
      <w:r w:rsidRPr="00111967">
        <w:rPr>
          <w:rFonts w:ascii="Cambria" w:hAnsi="Cambria" w:cs="Times New Roman"/>
          <w:noProof/>
        </w:rPr>
        <w:t xml:space="preserve">6. Brandt LJ, Aroniadis OC, Mellow M, Kanatzar A, Kelly C, Park T, Stollman N, Rohlke F, Surawicz C: </w:t>
      </w:r>
      <w:r w:rsidRPr="00111967">
        <w:rPr>
          <w:rFonts w:ascii="Cambria" w:hAnsi="Cambria" w:cs="Times New Roman"/>
          <w:b/>
          <w:noProof/>
        </w:rPr>
        <w:t xml:space="preserve">Long-Term Follow-Up of Colonoscopic Fecal Microbiota Transplant for Recurrent </w:t>
      </w:r>
      <w:r w:rsidRPr="00111967">
        <w:rPr>
          <w:rFonts w:ascii="Cambria" w:hAnsi="Cambria" w:cs="Times New Roman"/>
          <w:b/>
          <w:i/>
          <w:noProof/>
        </w:rPr>
        <w:t>Clostridium difficile</w:t>
      </w:r>
      <w:r w:rsidRPr="00111967">
        <w:rPr>
          <w:rFonts w:ascii="Cambria" w:hAnsi="Cambria" w:cs="Times New Roman"/>
          <w:b/>
          <w:noProof/>
        </w:rPr>
        <w:t xml:space="preserve"> Infection</w:t>
      </w:r>
      <w:r w:rsidRPr="00111967">
        <w:rPr>
          <w:rFonts w:ascii="Cambria" w:hAnsi="Cambria" w:cs="Times New Roman"/>
          <w:noProof/>
        </w:rPr>
        <w:t xml:space="preserve">. </w:t>
      </w:r>
      <w:r w:rsidRPr="00111967">
        <w:rPr>
          <w:rFonts w:ascii="Cambria" w:hAnsi="Cambria" w:cs="Times New Roman"/>
          <w:i/>
          <w:noProof/>
        </w:rPr>
        <w:t xml:space="preserve">Am J Gastroenterol </w:t>
      </w:r>
      <w:r w:rsidRPr="00111967">
        <w:rPr>
          <w:rFonts w:ascii="Cambria" w:hAnsi="Cambria" w:cs="Times New Roman"/>
          <w:noProof/>
        </w:rPr>
        <w:t xml:space="preserve">2012, </w:t>
      </w:r>
      <w:r w:rsidRPr="00111967">
        <w:rPr>
          <w:rFonts w:ascii="Cambria" w:hAnsi="Cambria" w:cs="Times New Roman"/>
          <w:b/>
          <w:noProof/>
        </w:rPr>
        <w:t>107</w:t>
      </w:r>
      <w:r w:rsidRPr="00111967">
        <w:rPr>
          <w:rFonts w:ascii="Cambria" w:hAnsi="Cambria" w:cs="Times New Roman"/>
          <w:noProof/>
        </w:rPr>
        <w:t>:1079-1087.</w:t>
      </w:r>
      <w:bookmarkEnd w:id="95"/>
    </w:p>
    <w:p w14:paraId="4B5763D8" w14:textId="77777777" w:rsidR="00111967" w:rsidRPr="00111967" w:rsidRDefault="00111967" w:rsidP="00111967">
      <w:pPr>
        <w:ind w:left="720" w:hanging="720"/>
        <w:rPr>
          <w:rFonts w:ascii="Cambria" w:hAnsi="Cambria" w:cs="Times New Roman"/>
          <w:noProof/>
        </w:rPr>
      </w:pPr>
      <w:bookmarkStart w:id="96" w:name="_ENREF_7"/>
      <w:r w:rsidRPr="00111967">
        <w:rPr>
          <w:rFonts w:ascii="Cambria" w:hAnsi="Cambria" w:cs="Times New Roman"/>
          <w:noProof/>
        </w:rPr>
        <w:t xml:space="preserve">7. Dowle C: </w:t>
      </w:r>
      <w:r w:rsidRPr="00111967">
        <w:rPr>
          <w:rFonts w:ascii="Cambria" w:hAnsi="Cambria" w:cs="Times New Roman"/>
          <w:b/>
          <w:noProof/>
        </w:rPr>
        <w:t xml:space="preserve">Faecal microbiota transplantation: a review of FMT as an alternative treatment for </w:t>
      </w:r>
      <w:r w:rsidRPr="00111967">
        <w:rPr>
          <w:rFonts w:ascii="Cambria" w:hAnsi="Cambria" w:cs="Times New Roman"/>
          <w:b/>
          <w:i/>
          <w:noProof/>
        </w:rPr>
        <w:t>Clostridium difficile</w:t>
      </w:r>
      <w:r w:rsidRPr="00111967">
        <w:rPr>
          <w:rFonts w:ascii="Cambria" w:hAnsi="Cambria" w:cs="Times New Roman"/>
          <w:b/>
          <w:noProof/>
        </w:rPr>
        <w:t xml:space="preserve"> infection</w:t>
      </w:r>
      <w:r w:rsidRPr="00111967">
        <w:rPr>
          <w:rFonts w:ascii="Cambria" w:hAnsi="Cambria" w:cs="Times New Roman"/>
          <w:noProof/>
        </w:rPr>
        <w:t xml:space="preserve">. </w:t>
      </w:r>
      <w:r w:rsidRPr="00111967">
        <w:rPr>
          <w:rFonts w:ascii="Cambria" w:hAnsi="Cambria" w:cs="Times New Roman"/>
          <w:i/>
          <w:noProof/>
        </w:rPr>
        <w:t xml:space="preserve">Bioscience Horizons: The International Journal of Student Research </w:t>
      </w:r>
      <w:r w:rsidRPr="00111967">
        <w:rPr>
          <w:rFonts w:ascii="Cambria" w:hAnsi="Cambria" w:cs="Times New Roman"/>
          <w:noProof/>
        </w:rPr>
        <w:t xml:space="preserve">2016, </w:t>
      </w:r>
      <w:r w:rsidRPr="00111967">
        <w:rPr>
          <w:rFonts w:ascii="Cambria" w:hAnsi="Cambria" w:cs="Times New Roman"/>
          <w:b/>
          <w:noProof/>
        </w:rPr>
        <w:t>9</w:t>
      </w:r>
      <w:r w:rsidRPr="00111967">
        <w:rPr>
          <w:rFonts w:ascii="Cambria" w:hAnsi="Cambria" w:cs="Times New Roman"/>
          <w:noProof/>
        </w:rPr>
        <w:t>:hzw007-hzw007.</w:t>
      </w:r>
      <w:bookmarkEnd w:id="96"/>
    </w:p>
    <w:p w14:paraId="233EFDEF" w14:textId="77777777" w:rsidR="00111967" w:rsidRPr="00111967" w:rsidRDefault="00111967" w:rsidP="00111967">
      <w:pPr>
        <w:ind w:left="720" w:hanging="720"/>
        <w:rPr>
          <w:rFonts w:ascii="Cambria" w:hAnsi="Cambria" w:cs="Times New Roman"/>
          <w:noProof/>
        </w:rPr>
      </w:pPr>
      <w:bookmarkStart w:id="97" w:name="_ENREF_8"/>
      <w:r w:rsidRPr="00111967">
        <w:rPr>
          <w:rFonts w:ascii="Cambria" w:hAnsi="Cambria" w:cs="Times New Roman"/>
          <w:noProof/>
        </w:rPr>
        <w:t xml:space="preserve">8. Kyne L, Warny M, Qamar A, Kelly C: </w:t>
      </w:r>
      <w:r w:rsidRPr="00111967">
        <w:rPr>
          <w:rFonts w:ascii="Cambria" w:hAnsi="Cambria" w:cs="Times New Roman"/>
          <w:b/>
          <w:noProof/>
        </w:rPr>
        <w:t xml:space="preserve">Association between antibody response to toxin A and protection against recurrent </w:t>
      </w:r>
      <w:r w:rsidRPr="00111967">
        <w:rPr>
          <w:rFonts w:ascii="Cambria" w:hAnsi="Cambria" w:cs="Times New Roman"/>
          <w:b/>
          <w:i/>
          <w:noProof/>
        </w:rPr>
        <w:t xml:space="preserve">Clostridium difficile </w:t>
      </w:r>
      <w:r w:rsidRPr="00111967">
        <w:rPr>
          <w:rFonts w:ascii="Cambria" w:hAnsi="Cambria" w:cs="Times New Roman"/>
          <w:b/>
          <w:noProof/>
        </w:rPr>
        <w:t>diarrhoea</w:t>
      </w:r>
      <w:r w:rsidRPr="00111967">
        <w:rPr>
          <w:rFonts w:ascii="Cambria" w:hAnsi="Cambria" w:cs="Times New Roman"/>
          <w:noProof/>
        </w:rPr>
        <w:t xml:space="preserve">. </w:t>
      </w:r>
      <w:r w:rsidRPr="00111967">
        <w:rPr>
          <w:rFonts w:ascii="Cambria" w:hAnsi="Cambria" w:cs="Times New Roman"/>
          <w:i/>
          <w:noProof/>
        </w:rPr>
        <w:t xml:space="preserve">Lancet </w:t>
      </w:r>
      <w:r w:rsidRPr="00111967">
        <w:rPr>
          <w:rFonts w:ascii="Cambria" w:hAnsi="Cambria" w:cs="Times New Roman"/>
          <w:noProof/>
        </w:rPr>
        <w:t xml:space="preserve">2001, </w:t>
      </w:r>
      <w:r w:rsidRPr="00111967">
        <w:rPr>
          <w:rFonts w:ascii="Cambria" w:hAnsi="Cambria" w:cs="Times New Roman"/>
          <w:b/>
          <w:noProof/>
        </w:rPr>
        <w:t>357</w:t>
      </w:r>
      <w:r w:rsidRPr="00111967">
        <w:rPr>
          <w:rFonts w:ascii="Cambria" w:hAnsi="Cambria" w:cs="Times New Roman"/>
          <w:noProof/>
        </w:rPr>
        <w:t>:189-193.</w:t>
      </w:r>
      <w:bookmarkEnd w:id="97"/>
    </w:p>
    <w:p w14:paraId="58DDBF72" w14:textId="77777777" w:rsidR="00111967" w:rsidRPr="00111967" w:rsidRDefault="00111967" w:rsidP="00111967">
      <w:pPr>
        <w:ind w:left="720" w:hanging="720"/>
        <w:rPr>
          <w:rFonts w:ascii="Cambria" w:hAnsi="Cambria" w:cs="Times New Roman"/>
          <w:noProof/>
        </w:rPr>
      </w:pPr>
      <w:bookmarkStart w:id="98" w:name="_ENREF_9"/>
      <w:r w:rsidRPr="00111967">
        <w:rPr>
          <w:rFonts w:ascii="Cambria" w:hAnsi="Cambria" w:cs="Times New Roman"/>
          <w:noProof/>
        </w:rPr>
        <w:t xml:space="preserve">9. Wilcox MH, Gerding DN, Poxton IR, Kelly C, Nathan R, Birch T, Cornely OA, Rahav G, Bouza E, Lee C, et al.: </w:t>
      </w:r>
      <w:r w:rsidRPr="00111967">
        <w:rPr>
          <w:rFonts w:ascii="Cambria" w:hAnsi="Cambria" w:cs="Times New Roman"/>
          <w:b/>
          <w:noProof/>
        </w:rPr>
        <w:t xml:space="preserve">Bezlotoxumab for Prevention of Recurrent </w:t>
      </w:r>
      <w:r w:rsidRPr="00111967">
        <w:rPr>
          <w:rFonts w:ascii="Cambria" w:hAnsi="Cambria" w:cs="Times New Roman"/>
          <w:b/>
          <w:i/>
          <w:noProof/>
        </w:rPr>
        <w:t>Clostridium difficile</w:t>
      </w:r>
      <w:r w:rsidRPr="00111967">
        <w:rPr>
          <w:rFonts w:ascii="Cambria" w:hAnsi="Cambria" w:cs="Times New Roman"/>
          <w:b/>
          <w:noProof/>
        </w:rPr>
        <w:t xml:space="preserve"> Infection</w:t>
      </w:r>
      <w:r w:rsidRPr="00111967">
        <w:rPr>
          <w:rFonts w:ascii="Cambria" w:hAnsi="Cambria" w:cs="Times New Roman"/>
          <w:noProof/>
        </w:rPr>
        <w:t xml:space="preserve">. </w:t>
      </w:r>
      <w:r w:rsidRPr="00111967">
        <w:rPr>
          <w:rFonts w:ascii="Cambria" w:hAnsi="Cambria" w:cs="Times New Roman"/>
          <w:i/>
          <w:noProof/>
        </w:rPr>
        <w:t xml:space="preserve">New England Journal of Medicine </w:t>
      </w:r>
      <w:r w:rsidRPr="00111967">
        <w:rPr>
          <w:rFonts w:ascii="Cambria" w:hAnsi="Cambria" w:cs="Times New Roman"/>
          <w:noProof/>
        </w:rPr>
        <w:t xml:space="preserve">2017, </w:t>
      </w:r>
      <w:r w:rsidRPr="00111967">
        <w:rPr>
          <w:rFonts w:ascii="Cambria" w:hAnsi="Cambria" w:cs="Times New Roman"/>
          <w:b/>
          <w:noProof/>
        </w:rPr>
        <w:t>376</w:t>
      </w:r>
      <w:r w:rsidRPr="00111967">
        <w:rPr>
          <w:rFonts w:ascii="Cambria" w:hAnsi="Cambria" w:cs="Times New Roman"/>
          <w:noProof/>
        </w:rPr>
        <w:t>:305-317.</w:t>
      </w:r>
      <w:bookmarkEnd w:id="98"/>
    </w:p>
    <w:p w14:paraId="1E36E269" w14:textId="77777777" w:rsidR="00111967" w:rsidRPr="00111967" w:rsidRDefault="00111967" w:rsidP="00111967">
      <w:pPr>
        <w:ind w:left="720" w:hanging="720"/>
        <w:rPr>
          <w:rFonts w:ascii="Cambria" w:hAnsi="Cambria" w:cs="Times New Roman"/>
          <w:noProof/>
        </w:rPr>
      </w:pPr>
      <w:bookmarkStart w:id="99" w:name="_ENREF_10"/>
      <w:r w:rsidRPr="00111967">
        <w:rPr>
          <w:rFonts w:ascii="Cambria" w:hAnsi="Cambria" w:cs="Times New Roman"/>
          <w:noProof/>
        </w:rPr>
        <w:t xml:space="preserve">10. Giannasca PJ, Zhang ZX, Lei WD, Boden JA, Giel MA, Monath TP, Thomas WD: </w:t>
      </w:r>
      <w:r w:rsidRPr="00111967">
        <w:rPr>
          <w:rFonts w:ascii="Cambria" w:hAnsi="Cambria" w:cs="Times New Roman"/>
          <w:b/>
          <w:noProof/>
        </w:rPr>
        <w:t xml:space="preserve">Serum antitoxin antibodies mediate systemic and mucosal protection from </w:t>
      </w:r>
      <w:r w:rsidRPr="00111967">
        <w:rPr>
          <w:rFonts w:ascii="Cambria" w:hAnsi="Cambria" w:cs="Times New Roman"/>
          <w:b/>
          <w:i/>
          <w:noProof/>
        </w:rPr>
        <w:t xml:space="preserve">Clostridium difficile </w:t>
      </w:r>
      <w:r w:rsidRPr="00111967">
        <w:rPr>
          <w:rFonts w:ascii="Cambria" w:hAnsi="Cambria" w:cs="Times New Roman"/>
          <w:b/>
          <w:noProof/>
        </w:rPr>
        <w:t>disease in hamsters</w:t>
      </w:r>
      <w:r w:rsidRPr="00111967">
        <w:rPr>
          <w:rFonts w:ascii="Cambria" w:hAnsi="Cambria" w:cs="Times New Roman"/>
          <w:noProof/>
        </w:rPr>
        <w:t xml:space="preserve">. </w:t>
      </w:r>
      <w:r w:rsidRPr="00111967">
        <w:rPr>
          <w:rFonts w:ascii="Cambria" w:hAnsi="Cambria" w:cs="Times New Roman"/>
          <w:i/>
          <w:noProof/>
        </w:rPr>
        <w:t xml:space="preserve">Infection and immunity </w:t>
      </w:r>
      <w:r w:rsidRPr="00111967">
        <w:rPr>
          <w:rFonts w:ascii="Cambria" w:hAnsi="Cambria" w:cs="Times New Roman"/>
          <w:noProof/>
        </w:rPr>
        <w:t xml:space="preserve">1999, </w:t>
      </w:r>
      <w:r w:rsidRPr="00111967">
        <w:rPr>
          <w:rFonts w:ascii="Cambria" w:hAnsi="Cambria" w:cs="Times New Roman"/>
          <w:b/>
          <w:noProof/>
        </w:rPr>
        <w:t>67</w:t>
      </w:r>
      <w:r w:rsidRPr="00111967">
        <w:rPr>
          <w:rFonts w:ascii="Cambria" w:hAnsi="Cambria" w:cs="Times New Roman"/>
          <w:noProof/>
        </w:rPr>
        <w:t>:527-538.</w:t>
      </w:r>
      <w:bookmarkEnd w:id="99"/>
    </w:p>
    <w:p w14:paraId="1A037A2D" w14:textId="77777777" w:rsidR="00111967" w:rsidRPr="00111967" w:rsidRDefault="00111967" w:rsidP="00111967">
      <w:pPr>
        <w:ind w:left="720" w:hanging="720"/>
        <w:rPr>
          <w:rFonts w:ascii="Cambria" w:hAnsi="Cambria" w:cs="Times New Roman"/>
          <w:noProof/>
        </w:rPr>
      </w:pPr>
      <w:bookmarkStart w:id="100" w:name="_ENREF_11"/>
      <w:r w:rsidRPr="00111967">
        <w:rPr>
          <w:rFonts w:ascii="Cambria" w:hAnsi="Cambria" w:cs="Times New Roman"/>
          <w:noProof/>
        </w:rPr>
        <w:t>11. Perez J, Springthorpe, V. S. &amp; Sattar, S. A. :</w:t>
      </w:r>
      <w:r w:rsidRPr="00111967">
        <w:rPr>
          <w:rFonts w:ascii="Cambria" w:hAnsi="Cambria" w:cs="Times New Roman"/>
          <w:b/>
          <w:noProof/>
        </w:rPr>
        <w:t xml:space="preserve"> Clospore: a liquid medium for producing high titers of semi-purified spores of </w:t>
      </w:r>
      <w:r w:rsidRPr="00111967">
        <w:rPr>
          <w:rFonts w:ascii="Cambria" w:hAnsi="Cambria" w:cs="Times New Roman"/>
          <w:b/>
          <w:i/>
          <w:noProof/>
        </w:rPr>
        <w:t>Clostridium difficile</w:t>
      </w:r>
      <w:r w:rsidRPr="00111967">
        <w:rPr>
          <w:rFonts w:ascii="Cambria" w:hAnsi="Cambria" w:cs="Times New Roman"/>
          <w:noProof/>
        </w:rPr>
        <w:t xml:space="preserve">. </w:t>
      </w:r>
      <w:r w:rsidRPr="00111967">
        <w:rPr>
          <w:rFonts w:ascii="Cambria" w:hAnsi="Cambria" w:cs="Times New Roman"/>
          <w:i/>
          <w:noProof/>
        </w:rPr>
        <w:t xml:space="preserve">J. AOAC Int. </w:t>
      </w:r>
      <w:r w:rsidRPr="00111967">
        <w:rPr>
          <w:rFonts w:ascii="Cambria" w:hAnsi="Cambria" w:cs="Times New Roman"/>
          <w:noProof/>
        </w:rPr>
        <w:t xml:space="preserve"> 2011, </w:t>
      </w:r>
      <w:r w:rsidRPr="00111967">
        <w:rPr>
          <w:rFonts w:ascii="Cambria" w:hAnsi="Cambria" w:cs="Times New Roman"/>
          <w:b/>
          <w:noProof/>
        </w:rPr>
        <w:t>94</w:t>
      </w:r>
      <w:r w:rsidRPr="00111967">
        <w:rPr>
          <w:rFonts w:ascii="Cambria" w:hAnsi="Cambria" w:cs="Times New Roman"/>
          <w:noProof/>
        </w:rPr>
        <w:t xml:space="preserve">:618–626 </w:t>
      </w:r>
      <w:bookmarkEnd w:id="100"/>
    </w:p>
    <w:p w14:paraId="5B615E32" w14:textId="77777777" w:rsidR="00111967" w:rsidRPr="00111967" w:rsidRDefault="00111967" w:rsidP="00111967">
      <w:pPr>
        <w:ind w:left="720" w:hanging="720"/>
        <w:rPr>
          <w:rFonts w:ascii="Cambria" w:hAnsi="Cambria" w:cs="Times New Roman"/>
          <w:noProof/>
        </w:rPr>
      </w:pPr>
      <w:bookmarkStart w:id="101" w:name="_ENREF_12"/>
      <w:r w:rsidRPr="00111967">
        <w:rPr>
          <w:rFonts w:ascii="Cambria" w:hAnsi="Cambria" w:cs="Times New Roman"/>
          <w:noProof/>
        </w:rPr>
        <w:t xml:space="preserve">12. Trindade BC, Theriot CM, Leslie JL, Carlson Jr PE, Bergin IL, Peters-Golden M, Young VB, Aronoff DM: </w:t>
      </w:r>
      <w:r w:rsidRPr="00111967">
        <w:rPr>
          <w:rFonts w:ascii="Cambria" w:hAnsi="Cambria" w:cs="Times New Roman"/>
          <w:b/>
          <w:i/>
          <w:noProof/>
        </w:rPr>
        <w:t>Clostridium difficile</w:t>
      </w:r>
      <w:r w:rsidRPr="00111967">
        <w:rPr>
          <w:rFonts w:ascii="Cambria" w:hAnsi="Cambria" w:cs="Times New Roman"/>
          <w:b/>
          <w:noProof/>
        </w:rPr>
        <w:t>-induced colitis in mice is independent of leukotrienes</w:t>
      </w:r>
      <w:r w:rsidRPr="00111967">
        <w:rPr>
          <w:rFonts w:ascii="Cambria" w:hAnsi="Cambria" w:cs="Times New Roman"/>
          <w:noProof/>
        </w:rPr>
        <w:t xml:space="preserve">. </w:t>
      </w:r>
      <w:r w:rsidRPr="00111967">
        <w:rPr>
          <w:rFonts w:ascii="Cambria" w:hAnsi="Cambria" w:cs="Times New Roman"/>
          <w:i/>
          <w:noProof/>
        </w:rPr>
        <w:t xml:space="preserve">Anaerobe </w:t>
      </w:r>
      <w:r w:rsidRPr="00111967">
        <w:rPr>
          <w:rFonts w:ascii="Cambria" w:hAnsi="Cambria" w:cs="Times New Roman"/>
          <w:noProof/>
        </w:rPr>
        <w:t xml:space="preserve">2014, </w:t>
      </w:r>
      <w:r w:rsidRPr="00111967">
        <w:rPr>
          <w:rFonts w:ascii="Cambria" w:hAnsi="Cambria" w:cs="Times New Roman"/>
          <w:b/>
          <w:noProof/>
        </w:rPr>
        <w:t>30</w:t>
      </w:r>
      <w:r w:rsidRPr="00111967">
        <w:rPr>
          <w:rFonts w:ascii="Cambria" w:hAnsi="Cambria" w:cs="Times New Roman"/>
          <w:noProof/>
        </w:rPr>
        <w:t>:90-98.</w:t>
      </w:r>
      <w:bookmarkEnd w:id="101"/>
    </w:p>
    <w:p w14:paraId="3F1C8734" w14:textId="77777777" w:rsidR="00111967" w:rsidRPr="00111967" w:rsidRDefault="00111967" w:rsidP="00111967">
      <w:pPr>
        <w:ind w:left="720" w:hanging="720"/>
        <w:rPr>
          <w:rFonts w:ascii="Cambria" w:hAnsi="Cambria" w:cs="Times New Roman"/>
          <w:noProof/>
        </w:rPr>
      </w:pPr>
      <w:bookmarkStart w:id="102" w:name="_ENREF_13"/>
      <w:r w:rsidRPr="00111967">
        <w:rPr>
          <w:rFonts w:ascii="Cambria" w:hAnsi="Cambria" w:cs="Times New Roman"/>
          <w:noProof/>
        </w:rPr>
        <w:t xml:space="preserve">13. Seekatz AM, Theriot CM, Molloy CT, Wozniak KL, Bergin IL, Young VB: </w:t>
      </w:r>
      <w:r w:rsidRPr="00111967">
        <w:rPr>
          <w:rFonts w:ascii="Cambria" w:hAnsi="Cambria" w:cs="Times New Roman"/>
          <w:b/>
          <w:noProof/>
        </w:rPr>
        <w:t xml:space="preserve">Fecal Microbiota Transplantation Eliminates </w:t>
      </w:r>
      <w:r w:rsidRPr="00111967">
        <w:rPr>
          <w:rFonts w:ascii="Cambria" w:hAnsi="Cambria" w:cs="Times New Roman"/>
          <w:b/>
          <w:i/>
          <w:noProof/>
        </w:rPr>
        <w:t>Clostridium difficile</w:t>
      </w:r>
      <w:r w:rsidRPr="00111967">
        <w:rPr>
          <w:rFonts w:ascii="Cambria" w:hAnsi="Cambria" w:cs="Times New Roman"/>
          <w:b/>
          <w:noProof/>
        </w:rPr>
        <w:t xml:space="preserve"> in a Murine Model of Relapsing Disease</w:t>
      </w:r>
      <w:r w:rsidRPr="00111967">
        <w:rPr>
          <w:rFonts w:ascii="Cambria" w:hAnsi="Cambria" w:cs="Times New Roman"/>
          <w:noProof/>
        </w:rPr>
        <w:t xml:space="preserve">. </w:t>
      </w:r>
      <w:r w:rsidRPr="00111967">
        <w:rPr>
          <w:rFonts w:ascii="Cambria" w:hAnsi="Cambria" w:cs="Times New Roman"/>
          <w:i/>
          <w:noProof/>
        </w:rPr>
        <w:t xml:space="preserve">Infect Immun </w:t>
      </w:r>
      <w:r w:rsidRPr="00111967">
        <w:rPr>
          <w:rFonts w:ascii="Cambria" w:hAnsi="Cambria" w:cs="Times New Roman"/>
          <w:noProof/>
        </w:rPr>
        <w:t xml:space="preserve">2015, </w:t>
      </w:r>
      <w:r w:rsidRPr="00111967">
        <w:rPr>
          <w:rFonts w:ascii="Cambria" w:hAnsi="Cambria" w:cs="Times New Roman"/>
          <w:b/>
          <w:noProof/>
        </w:rPr>
        <w:t>83</w:t>
      </w:r>
      <w:r w:rsidRPr="00111967">
        <w:rPr>
          <w:rFonts w:ascii="Cambria" w:hAnsi="Cambria" w:cs="Times New Roman"/>
          <w:noProof/>
        </w:rPr>
        <w:t>:3838-3846.</w:t>
      </w:r>
      <w:bookmarkEnd w:id="102"/>
    </w:p>
    <w:p w14:paraId="7C8948F7" w14:textId="77777777" w:rsidR="00111967" w:rsidRPr="00111967" w:rsidRDefault="00111967" w:rsidP="00111967">
      <w:pPr>
        <w:ind w:left="720" w:hanging="720"/>
        <w:rPr>
          <w:rFonts w:ascii="Cambria" w:hAnsi="Cambria" w:cs="Times New Roman"/>
          <w:noProof/>
        </w:rPr>
      </w:pPr>
      <w:bookmarkStart w:id="103" w:name="_ENREF_14"/>
      <w:r w:rsidRPr="00111967">
        <w:rPr>
          <w:rFonts w:ascii="Cambria" w:hAnsi="Cambria" w:cs="Times New Roman"/>
          <w:noProof/>
        </w:rPr>
        <w:t xml:space="preserve">14. Kozich JJ, Westcott SL, Baxter NT, Highlander SK, Schloss PD: </w:t>
      </w:r>
      <w:r w:rsidRPr="00111967">
        <w:rPr>
          <w:rFonts w:ascii="Cambria" w:hAnsi="Cambria" w:cs="Times New Roman"/>
          <w:b/>
          <w:noProof/>
        </w:rPr>
        <w:t>Development of a Dual-Index Sequencing Strategy and Curation Pipeline for Analyzing Amplicon Sequence Data on the MiSeq Illumina Sequencing Platform</w:t>
      </w:r>
      <w:r w:rsidRPr="00111967">
        <w:rPr>
          <w:rFonts w:ascii="Cambria" w:hAnsi="Cambria" w:cs="Times New Roman"/>
          <w:noProof/>
        </w:rPr>
        <w:t xml:space="preserve">. </w:t>
      </w:r>
      <w:r w:rsidRPr="00111967">
        <w:rPr>
          <w:rFonts w:ascii="Cambria" w:hAnsi="Cambria" w:cs="Times New Roman"/>
          <w:i/>
          <w:noProof/>
        </w:rPr>
        <w:t xml:space="preserve">Applied and Environmental Microbiology </w:t>
      </w:r>
      <w:r w:rsidRPr="00111967">
        <w:rPr>
          <w:rFonts w:ascii="Cambria" w:hAnsi="Cambria" w:cs="Times New Roman"/>
          <w:noProof/>
        </w:rPr>
        <w:t xml:space="preserve">2013, </w:t>
      </w:r>
      <w:r w:rsidRPr="00111967">
        <w:rPr>
          <w:rFonts w:ascii="Cambria" w:hAnsi="Cambria" w:cs="Times New Roman"/>
          <w:b/>
          <w:noProof/>
        </w:rPr>
        <w:t>79</w:t>
      </w:r>
      <w:r w:rsidRPr="00111967">
        <w:rPr>
          <w:rFonts w:ascii="Cambria" w:hAnsi="Cambria" w:cs="Times New Roman"/>
          <w:noProof/>
        </w:rPr>
        <w:t>:5112-5120.</w:t>
      </w:r>
      <w:bookmarkEnd w:id="103"/>
    </w:p>
    <w:p w14:paraId="0634491E" w14:textId="77777777" w:rsidR="00111967" w:rsidRPr="00111967" w:rsidRDefault="00111967" w:rsidP="00111967">
      <w:pPr>
        <w:ind w:left="720" w:hanging="720"/>
        <w:rPr>
          <w:rFonts w:ascii="Cambria" w:hAnsi="Cambria" w:cs="Times New Roman"/>
          <w:noProof/>
        </w:rPr>
      </w:pPr>
      <w:bookmarkStart w:id="104" w:name="_ENREF_15"/>
      <w:r w:rsidRPr="00111967">
        <w:rPr>
          <w:rFonts w:ascii="Cambria" w:hAnsi="Cambria" w:cs="Times New Roman"/>
          <w:noProof/>
        </w:rPr>
        <w:t xml:space="preserve">15. Schloss PD, Westcott SL, Ryabin T, Hall JR, Hartmann M, Hollister EB, Lesniewski RA, Oakley BB, Parks DH, Robinson CJ, et al.: </w:t>
      </w:r>
      <w:r w:rsidRPr="00111967">
        <w:rPr>
          <w:rFonts w:ascii="Cambria" w:hAnsi="Cambria" w:cs="Times New Roman"/>
          <w:b/>
          <w:noProof/>
        </w:rPr>
        <w:t>Introducing mothur: Open-Source, Platform-Independent, Community-Supported Software for Describing and Comparing Microbial Communities</w:t>
      </w:r>
      <w:r w:rsidRPr="00111967">
        <w:rPr>
          <w:rFonts w:ascii="Cambria" w:hAnsi="Cambria" w:cs="Times New Roman"/>
          <w:noProof/>
        </w:rPr>
        <w:t xml:space="preserve">. </w:t>
      </w:r>
      <w:r w:rsidRPr="00111967">
        <w:rPr>
          <w:rFonts w:ascii="Cambria" w:hAnsi="Cambria" w:cs="Times New Roman"/>
          <w:i/>
          <w:noProof/>
        </w:rPr>
        <w:t xml:space="preserve">Applied and Environmental Microbiology </w:t>
      </w:r>
      <w:r w:rsidRPr="00111967">
        <w:rPr>
          <w:rFonts w:ascii="Cambria" w:hAnsi="Cambria" w:cs="Times New Roman"/>
          <w:noProof/>
        </w:rPr>
        <w:t xml:space="preserve">2009, </w:t>
      </w:r>
      <w:r w:rsidRPr="00111967">
        <w:rPr>
          <w:rFonts w:ascii="Cambria" w:hAnsi="Cambria" w:cs="Times New Roman"/>
          <w:b/>
          <w:noProof/>
        </w:rPr>
        <w:t>75</w:t>
      </w:r>
      <w:r w:rsidRPr="00111967">
        <w:rPr>
          <w:rFonts w:ascii="Cambria" w:hAnsi="Cambria" w:cs="Times New Roman"/>
          <w:noProof/>
        </w:rPr>
        <w:t>:7537-7541.</w:t>
      </w:r>
      <w:bookmarkEnd w:id="104"/>
    </w:p>
    <w:p w14:paraId="0C6140D5" w14:textId="77777777" w:rsidR="00111967" w:rsidRPr="00111967" w:rsidRDefault="00111967" w:rsidP="00111967">
      <w:pPr>
        <w:ind w:left="720" w:hanging="720"/>
        <w:rPr>
          <w:rFonts w:ascii="Cambria" w:hAnsi="Cambria" w:cs="Times New Roman"/>
          <w:noProof/>
        </w:rPr>
      </w:pPr>
      <w:bookmarkStart w:id="105" w:name="_ENREF_16"/>
      <w:r w:rsidRPr="00111967">
        <w:rPr>
          <w:rFonts w:ascii="Cambria" w:hAnsi="Cambria" w:cs="Times New Roman"/>
          <w:noProof/>
        </w:rPr>
        <w:lastRenderedPageBreak/>
        <w:t xml:space="preserve">16. Quast C, Pruesse E, Yilmaz P, Gerken J, Schweer T, Yarza P, Peplies J, Glöckner FO: </w:t>
      </w:r>
      <w:r w:rsidRPr="00111967">
        <w:rPr>
          <w:rFonts w:ascii="Cambria" w:hAnsi="Cambria" w:cs="Times New Roman"/>
          <w:b/>
          <w:noProof/>
        </w:rPr>
        <w:t>The SILVA ribosomal RNA gene database project: improved data processing and web-based tools</w:t>
      </w:r>
      <w:r w:rsidRPr="00111967">
        <w:rPr>
          <w:rFonts w:ascii="Cambria" w:hAnsi="Cambria" w:cs="Times New Roman"/>
          <w:noProof/>
        </w:rPr>
        <w:t xml:space="preserve">. </w:t>
      </w:r>
      <w:r w:rsidRPr="00111967">
        <w:rPr>
          <w:rFonts w:ascii="Cambria" w:hAnsi="Cambria" w:cs="Times New Roman"/>
          <w:i/>
          <w:noProof/>
        </w:rPr>
        <w:t xml:space="preserve">Nucleic Acids Research </w:t>
      </w:r>
      <w:r w:rsidRPr="00111967">
        <w:rPr>
          <w:rFonts w:ascii="Cambria" w:hAnsi="Cambria" w:cs="Times New Roman"/>
          <w:noProof/>
        </w:rPr>
        <w:t xml:space="preserve">2013, </w:t>
      </w:r>
      <w:r w:rsidRPr="00111967">
        <w:rPr>
          <w:rFonts w:ascii="Cambria" w:hAnsi="Cambria" w:cs="Times New Roman"/>
          <w:b/>
          <w:noProof/>
        </w:rPr>
        <w:t>41</w:t>
      </w:r>
      <w:r w:rsidRPr="00111967">
        <w:rPr>
          <w:rFonts w:ascii="Cambria" w:hAnsi="Cambria" w:cs="Times New Roman"/>
          <w:noProof/>
        </w:rPr>
        <w:t>:D590-D596.</w:t>
      </w:r>
      <w:bookmarkEnd w:id="105"/>
    </w:p>
    <w:p w14:paraId="610D2B3A" w14:textId="77777777" w:rsidR="00111967" w:rsidRPr="00111967" w:rsidRDefault="00111967" w:rsidP="00111967">
      <w:pPr>
        <w:ind w:left="720" w:hanging="720"/>
        <w:rPr>
          <w:rFonts w:ascii="Cambria" w:hAnsi="Cambria" w:cs="Times New Roman"/>
          <w:noProof/>
        </w:rPr>
      </w:pPr>
      <w:bookmarkStart w:id="106" w:name="_ENREF_17"/>
      <w:r w:rsidRPr="00111967">
        <w:rPr>
          <w:rFonts w:ascii="Cambria" w:hAnsi="Cambria" w:cs="Times New Roman"/>
          <w:noProof/>
        </w:rPr>
        <w:t xml:space="preserve">17. Edgar RC, Haas BJ, Clemente JC, Quince C, Knight R: </w:t>
      </w:r>
      <w:r w:rsidRPr="00111967">
        <w:rPr>
          <w:rFonts w:ascii="Cambria" w:hAnsi="Cambria" w:cs="Times New Roman"/>
          <w:b/>
          <w:noProof/>
        </w:rPr>
        <w:t>UCHIME improves sensitivity and speed of chimera detection</w:t>
      </w:r>
      <w:r w:rsidRPr="00111967">
        <w:rPr>
          <w:rFonts w:ascii="Cambria" w:hAnsi="Cambria" w:cs="Times New Roman"/>
          <w:noProof/>
        </w:rPr>
        <w:t xml:space="preserve">. </w:t>
      </w:r>
      <w:r w:rsidRPr="00111967">
        <w:rPr>
          <w:rFonts w:ascii="Cambria" w:hAnsi="Cambria" w:cs="Times New Roman"/>
          <w:i/>
          <w:noProof/>
        </w:rPr>
        <w:t xml:space="preserve">Bioinformatics </w:t>
      </w:r>
      <w:r w:rsidRPr="00111967">
        <w:rPr>
          <w:rFonts w:ascii="Cambria" w:hAnsi="Cambria" w:cs="Times New Roman"/>
          <w:noProof/>
        </w:rPr>
        <w:t xml:space="preserve">2011, </w:t>
      </w:r>
      <w:r w:rsidRPr="00111967">
        <w:rPr>
          <w:rFonts w:ascii="Cambria" w:hAnsi="Cambria" w:cs="Times New Roman"/>
          <w:b/>
          <w:noProof/>
        </w:rPr>
        <w:t>27</w:t>
      </w:r>
      <w:r w:rsidRPr="00111967">
        <w:rPr>
          <w:rFonts w:ascii="Cambria" w:hAnsi="Cambria" w:cs="Times New Roman"/>
          <w:noProof/>
        </w:rPr>
        <w:t>:2194-2200.</w:t>
      </w:r>
      <w:bookmarkEnd w:id="106"/>
    </w:p>
    <w:p w14:paraId="77578A18" w14:textId="77777777" w:rsidR="00111967" w:rsidRPr="00111967" w:rsidRDefault="00111967" w:rsidP="00111967">
      <w:pPr>
        <w:ind w:left="720" w:hanging="720"/>
        <w:rPr>
          <w:rFonts w:ascii="Cambria" w:hAnsi="Cambria" w:cs="Times New Roman"/>
          <w:noProof/>
        </w:rPr>
      </w:pPr>
      <w:bookmarkStart w:id="107" w:name="_ENREF_18"/>
      <w:r w:rsidRPr="00111967">
        <w:rPr>
          <w:rFonts w:ascii="Cambria" w:hAnsi="Cambria" w:cs="Times New Roman"/>
          <w:noProof/>
        </w:rPr>
        <w:t xml:space="preserve">18. Wang Q, Garrity GM, Tiedje JM, Cole JR: </w:t>
      </w:r>
      <w:r w:rsidRPr="00111967">
        <w:rPr>
          <w:rFonts w:ascii="Cambria" w:hAnsi="Cambria" w:cs="Times New Roman"/>
          <w:b/>
          <w:noProof/>
        </w:rPr>
        <w:t>Naive Bayesian classifier for rapid assignment of rRNA sequences into the new bacterial taxonomy</w:t>
      </w:r>
      <w:r w:rsidRPr="00111967">
        <w:rPr>
          <w:rFonts w:ascii="Cambria" w:hAnsi="Cambria" w:cs="Times New Roman"/>
          <w:noProof/>
        </w:rPr>
        <w:t xml:space="preserve">. </w:t>
      </w:r>
      <w:r w:rsidRPr="00111967">
        <w:rPr>
          <w:rFonts w:ascii="Cambria" w:hAnsi="Cambria" w:cs="Times New Roman"/>
          <w:i/>
          <w:noProof/>
        </w:rPr>
        <w:t xml:space="preserve">Appl Environ Microbiol </w:t>
      </w:r>
      <w:r w:rsidRPr="00111967">
        <w:rPr>
          <w:rFonts w:ascii="Cambria" w:hAnsi="Cambria" w:cs="Times New Roman"/>
          <w:noProof/>
        </w:rPr>
        <w:t xml:space="preserve">2007, </w:t>
      </w:r>
      <w:r w:rsidRPr="00111967">
        <w:rPr>
          <w:rFonts w:ascii="Cambria" w:hAnsi="Cambria" w:cs="Times New Roman"/>
          <w:b/>
          <w:noProof/>
        </w:rPr>
        <w:t>73</w:t>
      </w:r>
      <w:r w:rsidRPr="00111967">
        <w:rPr>
          <w:rFonts w:ascii="Cambria" w:hAnsi="Cambria" w:cs="Times New Roman"/>
          <w:noProof/>
        </w:rPr>
        <w:t>:5261-5267.</w:t>
      </w:r>
      <w:bookmarkEnd w:id="107"/>
    </w:p>
    <w:p w14:paraId="318FDF9E" w14:textId="77777777" w:rsidR="00111967" w:rsidRPr="00111967" w:rsidRDefault="00111967" w:rsidP="00111967">
      <w:pPr>
        <w:ind w:left="720" w:hanging="720"/>
        <w:rPr>
          <w:rFonts w:ascii="Cambria" w:hAnsi="Cambria" w:cs="Times New Roman"/>
          <w:noProof/>
        </w:rPr>
      </w:pPr>
      <w:bookmarkStart w:id="108" w:name="_ENREF_19"/>
      <w:r w:rsidRPr="00111967">
        <w:rPr>
          <w:rFonts w:ascii="Cambria" w:hAnsi="Cambria" w:cs="Times New Roman"/>
          <w:noProof/>
        </w:rPr>
        <w:t xml:space="preserve">19. Westcott SL, Schloss PD: </w:t>
      </w:r>
      <w:r w:rsidRPr="00111967">
        <w:rPr>
          <w:rFonts w:ascii="Cambria" w:hAnsi="Cambria" w:cs="Times New Roman"/>
          <w:b/>
          <w:noProof/>
        </w:rPr>
        <w:t>OptiClust, an Improved Method for Assigning Amplicon-Based Sequence Data to Operational Taxonomic Units</w:t>
      </w:r>
      <w:r w:rsidRPr="00111967">
        <w:rPr>
          <w:rFonts w:ascii="Cambria" w:hAnsi="Cambria" w:cs="Times New Roman"/>
          <w:noProof/>
        </w:rPr>
        <w:t xml:space="preserve">. </w:t>
      </w:r>
      <w:r w:rsidRPr="00111967">
        <w:rPr>
          <w:rFonts w:ascii="Cambria" w:hAnsi="Cambria" w:cs="Times New Roman"/>
          <w:i/>
          <w:noProof/>
        </w:rPr>
        <w:t xml:space="preserve">mSphere </w:t>
      </w:r>
      <w:r w:rsidRPr="00111967">
        <w:rPr>
          <w:rFonts w:ascii="Cambria" w:hAnsi="Cambria" w:cs="Times New Roman"/>
          <w:noProof/>
        </w:rPr>
        <w:t xml:space="preserve">2017, </w:t>
      </w:r>
      <w:r w:rsidRPr="00111967">
        <w:rPr>
          <w:rFonts w:ascii="Cambria" w:hAnsi="Cambria" w:cs="Times New Roman"/>
          <w:b/>
          <w:noProof/>
        </w:rPr>
        <w:t>2</w:t>
      </w:r>
      <w:r w:rsidRPr="00111967">
        <w:rPr>
          <w:rFonts w:ascii="Cambria" w:hAnsi="Cambria" w:cs="Times New Roman"/>
          <w:noProof/>
        </w:rPr>
        <w:t>.</w:t>
      </w:r>
      <w:bookmarkEnd w:id="108"/>
    </w:p>
    <w:p w14:paraId="0396865B" w14:textId="77777777" w:rsidR="00111967" w:rsidRPr="00111967" w:rsidRDefault="00111967" w:rsidP="00111967">
      <w:pPr>
        <w:ind w:left="720" w:hanging="720"/>
        <w:rPr>
          <w:rFonts w:ascii="Cambria" w:hAnsi="Cambria" w:cs="Times New Roman"/>
          <w:noProof/>
        </w:rPr>
      </w:pPr>
      <w:bookmarkStart w:id="109" w:name="_ENREF_20"/>
      <w:r w:rsidRPr="00111967">
        <w:rPr>
          <w:rFonts w:ascii="Cambria" w:hAnsi="Cambria" w:cs="Times New Roman"/>
          <w:noProof/>
        </w:rPr>
        <w:t xml:space="preserve">20. Segata N, Izard J, Waldron L, Gevers D, Miropolsky L, Garrett WS, Huttenhower C: </w:t>
      </w:r>
      <w:r w:rsidRPr="00111967">
        <w:rPr>
          <w:rFonts w:ascii="Cambria" w:hAnsi="Cambria" w:cs="Times New Roman"/>
          <w:b/>
          <w:noProof/>
        </w:rPr>
        <w:t>Metagenomic biomarker discovery and explanation</w:t>
      </w:r>
      <w:r w:rsidRPr="00111967">
        <w:rPr>
          <w:rFonts w:ascii="Cambria" w:hAnsi="Cambria" w:cs="Times New Roman"/>
          <w:noProof/>
        </w:rPr>
        <w:t xml:space="preserve">. </w:t>
      </w:r>
      <w:r w:rsidRPr="00111967">
        <w:rPr>
          <w:rFonts w:ascii="Cambria" w:hAnsi="Cambria" w:cs="Times New Roman"/>
          <w:i/>
          <w:noProof/>
        </w:rPr>
        <w:t xml:space="preserve">Genome Biology </w:t>
      </w:r>
      <w:r w:rsidRPr="00111967">
        <w:rPr>
          <w:rFonts w:ascii="Cambria" w:hAnsi="Cambria" w:cs="Times New Roman"/>
          <w:noProof/>
        </w:rPr>
        <w:t xml:space="preserve">2011, </w:t>
      </w:r>
      <w:r w:rsidRPr="00111967">
        <w:rPr>
          <w:rFonts w:ascii="Cambria" w:hAnsi="Cambria" w:cs="Times New Roman"/>
          <w:b/>
          <w:noProof/>
        </w:rPr>
        <w:t>12</w:t>
      </w:r>
      <w:r w:rsidRPr="00111967">
        <w:rPr>
          <w:rFonts w:ascii="Cambria" w:hAnsi="Cambria" w:cs="Times New Roman"/>
          <w:noProof/>
        </w:rPr>
        <w:t>:R60.</w:t>
      </w:r>
      <w:bookmarkEnd w:id="109"/>
    </w:p>
    <w:p w14:paraId="030EDC3D" w14:textId="77777777" w:rsidR="00111967" w:rsidRPr="00111967" w:rsidRDefault="00111967" w:rsidP="00111967">
      <w:pPr>
        <w:ind w:left="720" w:hanging="720"/>
        <w:rPr>
          <w:rFonts w:ascii="Cambria" w:hAnsi="Cambria" w:cs="Times New Roman"/>
          <w:noProof/>
        </w:rPr>
      </w:pPr>
      <w:bookmarkStart w:id="110" w:name="_ENREF_21"/>
      <w:r w:rsidRPr="00111967">
        <w:rPr>
          <w:rFonts w:ascii="Cambria" w:hAnsi="Cambria" w:cs="Times New Roman"/>
          <w:noProof/>
        </w:rPr>
        <w:t xml:space="preserve">21. R Core Team: </w:t>
      </w:r>
      <w:r w:rsidRPr="00111967">
        <w:rPr>
          <w:rFonts w:ascii="Cambria" w:hAnsi="Cambria" w:cs="Times New Roman"/>
          <w:b/>
          <w:noProof/>
        </w:rPr>
        <w:t>R: A Language and Environment for Statistical Computing</w:t>
      </w:r>
      <w:r w:rsidRPr="00111967">
        <w:rPr>
          <w:rFonts w:ascii="Cambria" w:hAnsi="Cambria" w:cs="Times New Roman"/>
          <w:noProof/>
        </w:rPr>
        <w:t xml:space="preserve">. Edited by. Vienna, Austria.: R Foundation for Statistical Computing; 2017. </w:t>
      </w:r>
      <w:bookmarkEnd w:id="110"/>
    </w:p>
    <w:p w14:paraId="143F46DD" w14:textId="77777777" w:rsidR="00111967" w:rsidRPr="00111967" w:rsidRDefault="00111967" w:rsidP="00111967">
      <w:pPr>
        <w:ind w:left="720" w:hanging="720"/>
        <w:rPr>
          <w:rFonts w:ascii="Cambria" w:hAnsi="Cambria" w:cs="Times New Roman"/>
          <w:noProof/>
        </w:rPr>
      </w:pPr>
      <w:bookmarkStart w:id="111" w:name="_ENREF_22"/>
      <w:r w:rsidRPr="00111967">
        <w:rPr>
          <w:rFonts w:ascii="Cambria" w:hAnsi="Cambria" w:cs="Times New Roman"/>
          <w:noProof/>
        </w:rPr>
        <w:t>22. Jari Oksanen FGB, Michael Friendly, Roeland Kindt, Pierre Legendre, Dan McGlinn, Peter R. Minchin, R. B. O'Hara, Gavin L. Simpson, Peter Solymos, M. Henry H. Stevens, Eduard Szoecs and Helene Wagner:</w:t>
      </w:r>
      <w:r w:rsidRPr="00111967">
        <w:rPr>
          <w:rFonts w:ascii="Cambria" w:hAnsi="Cambria" w:cs="Times New Roman"/>
          <w:b/>
          <w:noProof/>
        </w:rPr>
        <w:t xml:space="preserve"> vegan: Community Ecology Package.</w:t>
      </w:r>
      <w:r w:rsidRPr="00111967">
        <w:rPr>
          <w:rFonts w:ascii="Cambria" w:hAnsi="Cambria" w:cs="Times New Roman"/>
          <w:noProof/>
        </w:rPr>
        <w:t xml:space="preserve">, edn R package version 2.4-3. Edited by. CRAN; 2017. </w:t>
      </w:r>
      <w:bookmarkEnd w:id="111"/>
    </w:p>
    <w:p w14:paraId="209531F8" w14:textId="77777777" w:rsidR="00111967" w:rsidRPr="00111967" w:rsidRDefault="00111967" w:rsidP="00111967">
      <w:pPr>
        <w:ind w:left="720" w:hanging="720"/>
        <w:rPr>
          <w:rFonts w:ascii="Cambria" w:hAnsi="Cambria" w:cs="Times New Roman"/>
          <w:noProof/>
        </w:rPr>
      </w:pPr>
      <w:bookmarkStart w:id="112" w:name="_ENREF_23"/>
      <w:r w:rsidRPr="00111967">
        <w:rPr>
          <w:rFonts w:ascii="Cambria" w:hAnsi="Cambria" w:cs="Times New Roman"/>
          <w:noProof/>
        </w:rPr>
        <w:t xml:space="preserve">23. Breiman L: </w:t>
      </w:r>
      <w:r w:rsidRPr="00111967">
        <w:rPr>
          <w:rFonts w:ascii="Cambria" w:hAnsi="Cambria" w:cs="Times New Roman"/>
          <w:b/>
          <w:noProof/>
        </w:rPr>
        <w:t>Random Forests</w:t>
      </w:r>
      <w:r w:rsidRPr="00111967">
        <w:rPr>
          <w:rFonts w:ascii="Cambria" w:hAnsi="Cambria" w:cs="Times New Roman"/>
          <w:noProof/>
        </w:rPr>
        <w:t xml:space="preserve">. </w:t>
      </w:r>
      <w:r w:rsidRPr="00111967">
        <w:rPr>
          <w:rFonts w:ascii="Cambria" w:hAnsi="Cambria" w:cs="Times New Roman"/>
          <w:i/>
          <w:noProof/>
        </w:rPr>
        <w:t xml:space="preserve">Machine Learning </w:t>
      </w:r>
      <w:r w:rsidRPr="00111967">
        <w:rPr>
          <w:rFonts w:ascii="Cambria" w:hAnsi="Cambria" w:cs="Times New Roman"/>
          <w:noProof/>
        </w:rPr>
        <w:t xml:space="preserve">2001, </w:t>
      </w:r>
      <w:r w:rsidRPr="00111967">
        <w:rPr>
          <w:rFonts w:ascii="Cambria" w:hAnsi="Cambria" w:cs="Times New Roman"/>
          <w:b/>
          <w:noProof/>
        </w:rPr>
        <w:t>45</w:t>
      </w:r>
      <w:r w:rsidRPr="00111967">
        <w:rPr>
          <w:rFonts w:ascii="Cambria" w:hAnsi="Cambria" w:cs="Times New Roman"/>
          <w:noProof/>
        </w:rPr>
        <w:t>:5-32.</w:t>
      </w:r>
      <w:bookmarkEnd w:id="112"/>
    </w:p>
    <w:p w14:paraId="2CFC8D99" w14:textId="77777777" w:rsidR="00111967" w:rsidRPr="00111967" w:rsidRDefault="00111967" w:rsidP="00111967">
      <w:pPr>
        <w:ind w:left="720" w:hanging="720"/>
        <w:rPr>
          <w:rFonts w:ascii="Cambria" w:hAnsi="Cambria" w:cs="Times New Roman"/>
          <w:noProof/>
        </w:rPr>
      </w:pPr>
      <w:bookmarkStart w:id="113" w:name="_ENREF_24"/>
      <w:r w:rsidRPr="00111967">
        <w:rPr>
          <w:rFonts w:ascii="Cambria" w:hAnsi="Cambria" w:cs="Times New Roman"/>
          <w:noProof/>
        </w:rPr>
        <w:t xml:space="preserve">24. Liaw A, Wiener M: </w:t>
      </w:r>
      <w:r w:rsidRPr="00111967">
        <w:rPr>
          <w:rFonts w:ascii="Cambria" w:hAnsi="Cambria" w:cs="Times New Roman"/>
          <w:b/>
          <w:noProof/>
        </w:rPr>
        <w:t>Classification and regression by randomForest</w:t>
      </w:r>
      <w:r w:rsidRPr="00111967">
        <w:rPr>
          <w:rFonts w:ascii="Cambria" w:hAnsi="Cambria" w:cs="Times New Roman"/>
          <w:noProof/>
        </w:rPr>
        <w:t xml:space="preserve">. </w:t>
      </w:r>
      <w:r w:rsidRPr="00111967">
        <w:rPr>
          <w:rFonts w:ascii="Cambria" w:hAnsi="Cambria" w:cs="Times New Roman"/>
          <w:i/>
          <w:noProof/>
        </w:rPr>
        <w:t xml:space="preserve">R news </w:t>
      </w:r>
      <w:r w:rsidRPr="00111967">
        <w:rPr>
          <w:rFonts w:ascii="Cambria" w:hAnsi="Cambria" w:cs="Times New Roman"/>
          <w:noProof/>
        </w:rPr>
        <w:t xml:space="preserve">2002, </w:t>
      </w:r>
      <w:r w:rsidRPr="00111967">
        <w:rPr>
          <w:rFonts w:ascii="Cambria" w:hAnsi="Cambria" w:cs="Times New Roman"/>
          <w:b/>
          <w:noProof/>
        </w:rPr>
        <w:t>2</w:t>
      </w:r>
      <w:r w:rsidRPr="00111967">
        <w:rPr>
          <w:rFonts w:ascii="Cambria" w:hAnsi="Cambria" w:cs="Times New Roman"/>
          <w:noProof/>
        </w:rPr>
        <w:t>:18-22.</w:t>
      </w:r>
      <w:bookmarkEnd w:id="113"/>
    </w:p>
    <w:p w14:paraId="04189344" w14:textId="77777777" w:rsidR="00111967" w:rsidRPr="00111967" w:rsidRDefault="00111967" w:rsidP="00111967">
      <w:pPr>
        <w:ind w:left="720" w:hanging="720"/>
        <w:rPr>
          <w:rFonts w:ascii="Cambria" w:hAnsi="Cambria" w:cs="Times New Roman"/>
          <w:noProof/>
        </w:rPr>
      </w:pPr>
      <w:bookmarkStart w:id="114" w:name="_ENREF_25"/>
      <w:r w:rsidRPr="00111967">
        <w:rPr>
          <w:rFonts w:ascii="Cambria" w:hAnsi="Cambria" w:cs="Times New Roman"/>
          <w:noProof/>
        </w:rPr>
        <w:t xml:space="preserve">25. Huang BFF, Boutros PC: </w:t>
      </w:r>
      <w:r w:rsidRPr="00111967">
        <w:rPr>
          <w:rFonts w:ascii="Cambria" w:hAnsi="Cambria" w:cs="Times New Roman"/>
          <w:b/>
          <w:noProof/>
        </w:rPr>
        <w:t>The parameter sensitivity of random forests</w:t>
      </w:r>
      <w:r w:rsidRPr="00111967">
        <w:rPr>
          <w:rFonts w:ascii="Cambria" w:hAnsi="Cambria" w:cs="Times New Roman"/>
          <w:noProof/>
        </w:rPr>
        <w:t xml:space="preserve">. </w:t>
      </w:r>
      <w:r w:rsidRPr="00111967">
        <w:rPr>
          <w:rFonts w:ascii="Cambria" w:hAnsi="Cambria" w:cs="Times New Roman"/>
          <w:i/>
          <w:noProof/>
        </w:rPr>
        <w:t xml:space="preserve">BMC Bioinformatics </w:t>
      </w:r>
      <w:r w:rsidRPr="00111967">
        <w:rPr>
          <w:rFonts w:ascii="Cambria" w:hAnsi="Cambria" w:cs="Times New Roman"/>
          <w:noProof/>
        </w:rPr>
        <w:t xml:space="preserve">2016, </w:t>
      </w:r>
      <w:r w:rsidRPr="00111967">
        <w:rPr>
          <w:rFonts w:ascii="Cambria" w:hAnsi="Cambria" w:cs="Times New Roman"/>
          <w:b/>
          <w:noProof/>
        </w:rPr>
        <w:t>17</w:t>
      </w:r>
      <w:r w:rsidRPr="00111967">
        <w:rPr>
          <w:rFonts w:ascii="Cambria" w:hAnsi="Cambria" w:cs="Times New Roman"/>
          <w:noProof/>
        </w:rPr>
        <w:t>:331.</w:t>
      </w:r>
      <w:bookmarkEnd w:id="114"/>
    </w:p>
    <w:p w14:paraId="2F3DB05B" w14:textId="77777777" w:rsidR="00111967" w:rsidRPr="00111967" w:rsidRDefault="00111967" w:rsidP="00111967">
      <w:pPr>
        <w:ind w:left="720" w:hanging="720"/>
        <w:rPr>
          <w:rFonts w:ascii="Cambria" w:hAnsi="Cambria" w:cs="Times New Roman"/>
          <w:noProof/>
        </w:rPr>
      </w:pPr>
      <w:bookmarkStart w:id="115" w:name="_ENREF_26"/>
      <w:r w:rsidRPr="00111967">
        <w:rPr>
          <w:rFonts w:ascii="Cambria" w:hAnsi="Cambria" w:cs="Times New Roman"/>
          <w:noProof/>
        </w:rPr>
        <w:t xml:space="preserve">26. Bruxelle JF, Mizrahi A, Hoys S, Collignon A, Janoir C, Péchiné S: </w:t>
      </w:r>
      <w:r w:rsidRPr="00111967">
        <w:rPr>
          <w:rFonts w:ascii="Cambria" w:hAnsi="Cambria" w:cs="Times New Roman"/>
          <w:b/>
          <w:noProof/>
        </w:rPr>
        <w:t xml:space="preserve">Immunogenic properties of the surface layer precursor of </w:t>
      </w:r>
      <w:r w:rsidRPr="00111967">
        <w:rPr>
          <w:rFonts w:ascii="Cambria" w:hAnsi="Cambria" w:cs="Times New Roman"/>
          <w:b/>
          <w:i/>
          <w:noProof/>
        </w:rPr>
        <w:t>Clostridium difficile</w:t>
      </w:r>
      <w:r w:rsidRPr="00111967">
        <w:rPr>
          <w:rFonts w:ascii="Cambria" w:hAnsi="Cambria" w:cs="Times New Roman"/>
          <w:b/>
          <w:noProof/>
        </w:rPr>
        <w:t xml:space="preserve"> and vaccination assays in animal models</w:t>
      </w:r>
      <w:r w:rsidRPr="00111967">
        <w:rPr>
          <w:rFonts w:ascii="Cambria" w:hAnsi="Cambria" w:cs="Times New Roman"/>
          <w:noProof/>
        </w:rPr>
        <w:t xml:space="preserve">. </w:t>
      </w:r>
      <w:r w:rsidRPr="00111967">
        <w:rPr>
          <w:rFonts w:ascii="Cambria" w:hAnsi="Cambria" w:cs="Times New Roman"/>
          <w:i/>
          <w:noProof/>
        </w:rPr>
        <w:t xml:space="preserve">Anaerobe </w:t>
      </w:r>
      <w:r w:rsidRPr="00111967">
        <w:rPr>
          <w:rFonts w:ascii="Cambria" w:hAnsi="Cambria" w:cs="Times New Roman"/>
          <w:noProof/>
        </w:rPr>
        <w:t xml:space="preserve">2016, </w:t>
      </w:r>
      <w:r w:rsidRPr="00111967">
        <w:rPr>
          <w:rFonts w:ascii="Cambria" w:hAnsi="Cambria" w:cs="Times New Roman"/>
          <w:b/>
          <w:noProof/>
        </w:rPr>
        <w:t>37</w:t>
      </w:r>
      <w:r w:rsidRPr="00111967">
        <w:rPr>
          <w:rFonts w:ascii="Cambria" w:hAnsi="Cambria" w:cs="Times New Roman"/>
          <w:noProof/>
        </w:rPr>
        <w:t>:78-84.</w:t>
      </w:r>
      <w:bookmarkEnd w:id="115"/>
    </w:p>
    <w:p w14:paraId="3458B65D" w14:textId="77777777" w:rsidR="00111967" w:rsidRPr="00111967" w:rsidRDefault="00111967" w:rsidP="00111967">
      <w:pPr>
        <w:ind w:left="720" w:hanging="720"/>
        <w:rPr>
          <w:rFonts w:ascii="Cambria" w:hAnsi="Cambria" w:cs="Times New Roman"/>
          <w:noProof/>
        </w:rPr>
      </w:pPr>
      <w:bookmarkStart w:id="116" w:name="_ENREF_27"/>
      <w:r w:rsidRPr="00111967">
        <w:rPr>
          <w:rFonts w:ascii="Cambria" w:hAnsi="Cambria" w:cs="Times New Roman"/>
          <w:noProof/>
        </w:rPr>
        <w:t xml:space="preserve">27. Ghose C, Eugenis I, Sun X, Edwards AN, McBride SM, Pride DT, Kelly CP, Ho DD: </w:t>
      </w:r>
      <w:r w:rsidRPr="00111967">
        <w:rPr>
          <w:rFonts w:ascii="Cambria" w:hAnsi="Cambria" w:cs="Times New Roman"/>
          <w:b/>
          <w:noProof/>
        </w:rPr>
        <w:t xml:space="preserve">Immunogenicity and protective efficacy of recombinant </w:t>
      </w:r>
      <w:r w:rsidRPr="00111967">
        <w:rPr>
          <w:rFonts w:ascii="Cambria" w:hAnsi="Cambria" w:cs="Times New Roman"/>
          <w:b/>
          <w:i/>
          <w:noProof/>
        </w:rPr>
        <w:t>Clostridium difficile</w:t>
      </w:r>
      <w:r w:rsidRPr="00111967">
        <w:rPr>
          <w:rFonts w:ascii="Cambria" w:hAnsi="Cambria" w:cs="Times New Roman"/>
          <w:b/>
          <w:noProof/>
        </w:rPr>
        <w:t xml:space="preserve"> flagellar protein FliC</w:t>
      </w:r>
      <w:r w:rsidRPr="00111967">
        <w:rPr>
          <w:rFonts w:ascii="Cambria" w:hAnsi="Cambria" w:cs="Times New Roman"/>
          <w:noProof/>
        </w:rPr>
        <w:t xml:space="preserve">. </w:t>
      </w:r>
      <w:r w:rsidRPr="00111967">
        <w:rPr>
          <w:rFonts w:ascii="Cambria" w:hAnsi="Cambria" w:cs="Times New Roman"/>
          <w:i/>
          <w:noProof/>
        </w:rPr>
        <w:t xml:space="preserve">Emerging Microbes &amp; Infections </w:t>
      </w:r>
      <w:r w:rsidRPr="00111967">
        <w:rPr>
          <w:rFonts w:ascii="Cambria" w:hAnsi="Cambria" w:cs="Times New Roman"/>
          <w:noProof/>
        </w:rPr>
        <w:t xml:space="preserve">2016, </w:t>
      </w:r>
      <w:r w:rsidRPr="00111967">
        <w:rPr>
          <w:rFonts w:ascii="Cambria" w:hAnsi="Cambria" w:cs="Times New Roman"/>
          <w:b/>
          <w:noProof/>
        </w:rPr>
        <w:t>5</w:t>
      </w:r>
      <w:r w:rsidRPr="00111967">
        <w:rPr>
          <w:rFonts w:ascii="Cambria" w:hAnsi="Cambria" w:cs="Times New Roman"/>
          <w:noProof/>
        </w:rPr>
        <w:t>:e8.</w:t>
      </w:r>
      <w:bookmarkEnd w:id="116"/>
    </w:p>
    <w:p w14:paraId="78B9D9D9" w14:textId="77777777" w:rsidR="00111967" w:rsidRPr="00111967" w:rsidRDefault="00111967" w:rsidP="00111967">
      <w:pPr>
        <w:ind w:left="720" w:hanging="720"/>
        <w:rPr>
          <w:rFonts w:ascii="Cambria" w:hAnsi="Cambria" w:cs="Times New Roman"/>
          <w:noProof/>
        </w:rPr>
      </w:pPr>
      <w:bookmarkStart w:id="117" w:name="_ENREF_28"/>
      <w:r w:rsidRPr="00111967">
        <w:rPr>
          <w:rFonts w:ascii="Cambria" w:hAnsi="Cambria" w:cs="Times New Roman"/>
          <w:noProof/>
        </w:rPr>
        <w:t xml:space="preserve">28. Lawley TD, Clare S, Walker AW, Stares MD, Connor TR, Raisen C, Goulding D, Rad R, Schreiber F, Brandt C, et al.: </w:t>
      </w:r>
      <w:r w:rsidRPr="00111967">
        <w:rPr>
          <w:rFonts w:ascii="Cambria" w:hAnsi="Cambria" w:cs="Times New Roman"/>
          <w:b/>
          <w:noProof/>
        </w:rPr>
        <w:t xml:space="preserve">Targeted restoration of the intestinal microbiota with a simple, defined bacteriotherapy resolves relapsing </w:t>
      </w:r>
      <w:r w:rsidRPr="00111967">
        <w:rPr>
          <w:rFonts w:ascii="Cambria" w:hAnsi="Cambria" w:cs="Times New Roman"/>
          <w:b/>
          <w:i/>
          <w:noProof/>
        </w:rPr>
        <w:t xml:space="preserve">Clostridium difficile </w:t>
      </w:r>
      <w:r w:rsidRPr="00111967">
        <w:rPr>
          <w:rFonts w:ascii="Cambria" w:hAnsi="Cambria" w:cs="Times New Roman"/>
          <w:b/>
          <w:noProof/>
        </w:rPr>
        <w:t>disease in mice</w:t>
      </w:r>
      <w:r w:rsidRPr="00111967">
        <w:rPr>
          <w:rFonts w:ascii="Cambria" w:hAnsi="Cambria" w:cs="Times New Roman"/>
          <w:noProof/>
        </w:rPr>
        <w:t xml:space="preserve">. </w:t>
      </w:r>
      <w:r w:rsidRPr="00111967">
        <w:rPr>
          <w:rFonts w:ascii="Cambria" w:hAnsi="Cambria" w:cs="Times New Roman"/>
          <w:i/>
          <w:noProof/>
        </w:rPr>
        <w:t xml:space="preserve">PLoS Pathog </w:t>
      </w:r>
      <w:r w:rsidRPr="00111967">
        <w:rPr>
          <w:rFonts w:ascii="Cambria" w:hAnsi="Cambria" w:cs="Times New Roman"/>
          <w:noProof/>
        </w:rPr>
        <w:t xml:space="preserve">2012, </w:t>
      </w:r>
      <w:r w:rsidRPr="00111967">
        <w:rPr>
          <w:rFonts w:ascii="Cambria" w:hAnsi="Cambria" w:cs="Times New Roman"/>
          <w:b/>
          <w:noProof/>
        </w:rPr>
        <w:t>8</w:t>
      </w:r>
      <w:r w:rsidRPr="00111967">
        <w:rPr>
          <w:rFonts w:ascii="Cambria" w:hAnsi="Cambria" w:cs="Times New Roman"/>
          <w:noProof/>
        </w:rPr>
        <w:t>:e1002995.</w:t>
      </w:r>
      <w:bookmarkEnd w:id="117"/>
    </w:p>
    <w:p w14:paraId="1EB00879" w14:textId="77777777" w:rsidR="00111967" w:rsidRPr="00111967" w:rsidRDefault="00111967" w:rsidP="00111967">
      <w:pPr>
        <w:ind w:left="720" w:hanging="720"/>
        <w:rPr>
          <w:rFonts w:ascii="Cambria" w:hAnsi="Cambria" w:cs="Times New Roman"/>
          <w:noProof/>
        </w:rPr>
      </w:pPr>
      <w:bookmarkStart w:id="118" w:name="_ENREF_29"/>
      <w:r w:rsidRPr="00111967">
        <w:rPr>
          <w:rFonts w:ascii="Cambria" w:hAnsi="Cambria" w:cs="Times New Roman"/>
          <w:noProof/>
        </w:rPr>
        <w:t xml:space="preserve">29. Round JL, Mazmanian SK: </w:t>
      </w:r>
      <w:r w:rsidRPr="00111967">
        <w:rPr>
          <w:rFonts w:ascii="Cambria" w:hAnsi="Cambria" w:cs="Times New Roman"/>
          <w:b/>
          <w:noProof/>
        </w:rPr>
        <w:t>The gut microbiome shapes intestinal immune responses during health and disease</w:t>
      </w:r>
      <w:r w:rsidRPr="00111967">
        <w:rPr>
          <w:rFonts w:ascii="Cambria" w:hAnsi="Cambria" w:cs="Times New Roman"/>
          <w:noProof/>
        </w:rPr>
        <w:t xml:space="preserve">. </w:t>
      </w:r>
      <w:r w:rsidRPr="00111967">
        <w:rPr>
          <w:rFonts w:ascii="Cambria" w:hAnsi="Cambria" w:cs="Times New Roman"/>
          <w:i/>
          <w:noProof/>
        </w:rPr>
        <w:t xml:space="preserve">Nature reviews. Immunology </w:t>
      </w:r>
      <w:r w:rsidRPr="00111967">
        <w:rPr>
          <w:rFonts w:ascii="Cambria" w:hAnsi="Cambria" w:cs="Times New Roman"/>
          <w:noProof/>
        </w:rPr>
        <w:t xml:space="preserve">2009, </w:t>
      </w:r>
      <w:r w:rsidRPr="00111967">
        <w:rPr>
          <w:rFonts w:ascii="Cambria" w:hAnsi="Cambria" w:cs="Times New Roman"/>
          <w:b/>
          <w:noProof/>
        </w:rPr>
        <w:t>9</w:t>
      </w:r>
      <w:r w:rsidRPr="00111967">
        <w:rPr>
          <w:rFonts w:ascii="Cambria" w:hAnsi="Cambria" w:cs="Times New Roman"/>
          <w:noProof/>
        </w:rPr>
        <w:t>:313-323.</w:t>
      </w:r>
      <w:bookmarkEnd w:id="118"/>
    </w:p>
    <w:p w14:paraId="2C401344" w14:textId="77777777" w:rsidR="00111967" w:rsidRPr="00111967" w:rsidRDefault="00111967" w:rsidP="00111967">
      <w:pPr>
        <w:ind w:left="720" w:hanging="720"/>
        <w:rPr>
          <w:rFonts w:ascii="Cambria" w:hAnsi="Cambria" w:cs="Times New Roman"/>
          <w:noProof/>
        </w:rPr>
      </w:pPr>
      <w:bookmarkStart w:id="119" w:name="_ENREF_30"/>
      <w:r w:rsidRPr="00111967">
        <w:rPr>
          <w:rFonts w:ascii="Cambria" w:hAnsi="Cambria" w:cs="Times New Roman"/>
          <w:noProof/>
        </w:rPr>
        <w:t xml:space="preserve">30. Rooks MG, Garrett WS: </w:t>
      </w:r>
      <w:r w:rsidRPr="00111967">
        <w:rPr>
          <w:rFonts w:ascii="Cambria" w:hAnsi="Cambria" w:cs="Times New Roman"/>
          <w:b/>
          <w:noProof/>
        </w:rPr>
        <w:t>Gut microbiota, metabolites and host immunity</w:t>
      </w:r>
      <w:r w:rsidRPr="00111967">
        <w:rPr>
          <w:rFonts w:ascii="Cambria" w:hAnsi="Cambria" w:cs="Times New Roman"/>
          <w:noProof/>
        </w:rPr>
        <w:t xml:space="preserve">. </w:t>
      </w:r>
      <w:r w:rsidRPr="00111967">
        <w:rPr>
          <w:rFonts w:ascii="Cambria" w:hAnsi="Cambria" w:cs="Times New Roman"/>
          <w:i/>
          <w:noProof/>
        </w:rPr>
        <w:t xml:space="preserve">Nat Rev Immunol </w:t>
      </w:r>
      <w:r w:rsidRPr="00111967">
        <w:rPr>
          <w:rFonts w:ascii="Cambria" w:hAnsi="Cambria" w:cs="Times New Roman"/>
          <w:noProof/>
        </w:rPr>
        <w:t xml:space="preserve">2016, </w:t>
      </w:r>
      <w:r w:rsidRPr="00111967">
        <w:rPr>
          <w:rFonts w:ascii="Cambria" w:hAnsi="Cambria" w:cs="Times New Roman"/>
          <w:b/>
          <w:noProof/>
        </w:rPr>
        <w:t>16</w:t>
      </w:r>
      <w:r w:rsidRPr="00111967">
        <w:rPr>
          <w:rFonts w:ascii="Cambria" w:hAnsi="Cambria" w:cs="Times New Roman"/>
          <w:noProof/>
        </w:rPr>
        <w:t>:341-352.</w:t>
      </w:r>
      <w:bookmarkEnd w:id="119"/>
    </w:p>
    <w:p w14:paraId="39B52123" w14:textId="77777777" w:rsidR="00111967" w:rsidRPr="00111967" w:rsidRDefault="00111967" w:rsidP="00111967">
      <w:pPr>
        <w:ind w:left="720" w:hanging="720"/>
        <w:rPr>
          <w:rFonts w:ascii="Cambria" w:hAnsi="Cambria" w:cs="Times New Roman"/>
          <w:noProof/>
        </w:rPr>
      </w:pPr>
      <w:bookmarkStart w:id="120" w:name="_ENREF_31"/>
      <w:r w:rsidRPr="00111967">
        <w:rPr>
          <w:rFonts w:ascii="Cambria" w:hAnsi="Cambria" w:cs="Times New Roman"/>
          <w:noProof/>
        </w:rPr>
        <w:t xml:space="preserve">31. Theriot CM, Bowman AA, Young VB: </w:t>
      </w:r>
      <w:r w:rsidRPr="00111967">
        <w:rPr>
          <w:rFonts w:ascii="Cambria" w:hAnsi="Cambria" w:cs="Times New Roman"/>
          <w:b/>
          <w:noProof/>
        </w:rPr>
        <w:t xml:space="preserve">Antibiotic-Induced Alterations of the Gut Microbiota Alter Secondary Bile Acid Production and Allow for </w:t>
      </w:r>
      <w:r w:rsidRPr="00111967">
        <w:rPr>
          <w:rFonts w:ascii="Cambria" w:hAnsi="Cambria" w:cs="Times New Roman"/>
          <w:b/>
          <w:i/>
          <w:noProof/>
        </w:rPr>
        <w:t xml:space="preserve">Clostridium difficile </w:t>
      </w:r>
      <w:r w:rsidRPr="00111967">
        <w:rPr>
          <w:rFonts w:ascii="Cambria" w:hAnsi="Cambria" w:cs="Times New Roman"/>
          <w:b/>
          <w:noProof/>
        </w:rPr>
        <w:t>Spore Germination and Outgrowth in the Large Intestine</w:t>
      </w:r>
      <w:r w:rsidRPr="00111967">
        <w:rPr>
          <w:rFonts w:ascii="Cambria" w:hAnsi="Cambria" w:cs="Times New Roman"/>
          <w:noProof/>
        </w:rPr>
        <w:t xml:space="preserve">. </w:t>
      </w:r>
      <w:r w:rsidRPr="00111967">
        <w:rPr>
          <w:rFonts w:ascii="Cambria" w:hAnsi="Cambria" w:cs="Times New Roman"/>
          <w:i/>
          <w:noProof/>
        </w:rPr>
        <w:t xml:space="preserve">mSphere </w:t>
      </w:r>
      <w:r w:rsidRPr="00111967">
        <w:rPr>
          <w:rFonts w:ascii="Cambria" w:hAnsi="Cambria" w:cs="Times New Roman"/>
          <w:noProof/>
        </w:rPr>
        <w:t xml:space="preserve">2016, </w:t>
      </w:r>
      <w:r w:rsidRPr="00111967">
        <w:rPr>
          <w:rFonts w:ascii="Cambria" w:hAnsi="Cambria" w:cs="Times New Roman"/>
          <w:b/>
          <w:noProof/>
        </w:rPr>
        <w:t>1</w:t>
      </w:r>
      <w:r w:rsidRPr="00111967">
        <w:rPr>
          <w:rFonts w:ascii="Cambria" w:hAnsi="Cambria" w:cs="Times New Roman"/>
          <w:noProof/>
        </w:rPr>
        <w:t>.</w:t>
      </w:r>
      <w:bookmarkEnd w:id="120"/>
    </w:p>
    <w:p w14:paraId="468E2921" w14:textId="77777777" w:rsidR="00111967" w:rsidRPr="00111967" w:rsidRDefault="00111967" w:rsidP="00111967">
      <w:pPr>
        <w:ind w:left="720" w:hanging="720"/>
        <w:rPr>
          <w:rFonts w:ascii="Cambria" w:hAnsi="Cambria" w:cs="Times New Roman"/>
          <w:noProof/>
        </w:rPr>
      </w:pPr>
      <w:bookmarkStart w:id="121" w:name="_ENREF_32"/>
      <w:r w:rsidRPr="00111967">
        <w:rPr>
          <w:rFonts w:ascii="Cambria" w:hAnsi="Cambria" w:cs="Times New Roman"/>
          <w:noProof/>
        </w:rPr>
        <w:lastRenderedPageBreak/>
        <w:t xml:space="preserve">32. Zhang H, Sparks JB, Karyala SV, Settlage R, Luo XM: </w:t>
      </w:r>
      <w:r w:rsidRPr="00111967">
        <w:rPr>
          <w:rFonts w:ascii="Cambria" w:hAnsi="Cambria" w:cs="Times New Roman"/>
          <w:b/>
          <w:noProof/>
        </w:rPr>
        <w:t>Host adaptive immunity alters gut microbiota</w:t>
      </w:r>
      <w:r w:rsidRPr="00111967">
        <w:rPr>
          <w:rFonts w:ascii="Cambria" w:hAnsi="Cambria" w:cs="Times New Roman"/>
          <w:noProof/>
        </w:rPr>
        <w:t xml:space="preserve">. </w:t>
      </w:r>
      <w:r w:rsidRPr="00111967">
        <w:rPr>
          <w:rFonts w:ascii="Cambria" w:hAnsi="Cambria" w:cs="Times New Roman"/>
          <w:i/>
          <w:noProof/>
        </w:rPr>
        <w:t xml:space="preserve">ISME J </w:t>
      </w:r>
      <w:r w:rsidRPr="00111967">
        <w:rPr>
          <w:rFonts w:ascii="Cambria" w:hAnsi="Cambria" w:cs="Times New Roman"/>
          <w:noProof/>
        </w:rPr>
        <w:t xml:space="preserve">2015, </w:t>
      </w:r>
      <w:r w:rsidRPr="00111967">
        <w:rPr>
          <w:rFonts w:ascii="Cambria" w:hAnsi="Cambria" w:cs="Times New Roman"/>
          <w:b/>
          <w:noProof/>
        </w:rPr>
        <w:t>9</w:t>
      </w:r>
      <w:r w:rsidRPr="00111967">
        <w:rPr>
          <w:rFonts w:ascii="Cambria" w:hAnsi="Cambria" w:cs="Times New Roman"/>
          <w:noProof/>
        </w:rPr>
        <w:t>:770-781.</w:t>
      </w:r>
      <w:bookmarkEnd w:id="121"/>
    </w:p>
    <w:p w14:paraId="7DACB415" w14:textId="77777777" w:rsidR="00111967" w:rsidRPr="00111967" w:rsidRDefault="00111967" w:rsidP="00111967">
      <w:pPr>
        <w:ind w:left="720" w:hanging="720"/>
        <w:rPr>
          <w:rFonts w:ascii="Cambria" w:hAnsi="Cambria" w:cs="Times New Roman"/>
          <w:noProof/>
        </w:rPr>
      </w:pPr>
      <w:bookmarkStart w:id="122" w:name="_ENREF_33"/>
      <w:r w:rsidRPr="00111967">
        <w:rPr>
          <w:rFonts w:ascii="Cambria" w:hAnsi="Cambria" w:cs="Times New Roman"/>
          <w:noProof/>
        </w:rPr>
        <w:t xml:space="preserve">33. Kamada N, Sakamoto K, Seo SU, Zeng MY, Kim YG, Cascalho M, Vallance BA, Puente JL, Nunez G: </w:t>
      </w:r>
      <w:r w:rsidRPr="00111967">
        <w:rPr>
          <w:rFonts w:ascii="Cambria" w:hAnsi="Cambria" w:cs="Times New Roman"/>
          <w:b/>
          <w:noProof/>
        </w:rPr>
        <w:t>Humoral Immunity in the Gut Selectively Targets Phenotypically Virulent Attaching-and-Effacing Bacteria for Intraluminal Elimination</w:t>
      </w:r>
      <w:r w:rsidRPr="00111967">
        <w:rPr>
          <w:rFonts w:ascii="Cambria" w:hAnsi="Cambria" w:cs="Times New Roman"/>
          <w:noProof/>
        </w:rPr>
        <w:t xml:space="preserve">. </w:t>
      </w:r>
      <w:r w:rsidRPr="00111967">
        <w:rPr>
          <w:rFonts w:ascii="Cambria" w:hAnsi="Cambria" w:cs="Times New Roman"/>
          <w:i/>
          <w:noProof/>
        </w:rPr>
        <w:t xml:space="preserve">Cell Host Microbe </w:t>
      </w:r>
      <w:r w:rsidRPr="00111967">
        <w:rPr>
          <w:rFonts w:ascii="Cambria" w:hAnsi="Cambria" w:cs="Times New Roman"/>
          <w:noProof/>
        </w:rPr>
        <w:t xml:space="preserve">2015, </w:t>
      </w:r>
      <w:r w:rsidRPr="00111967">
        <w:rPr>
          <w:rFonts w:ascii="Cambria" w:hAnsi="Cambria" w:cs="Times New Roman"/>
          <w:b/>
          <w:noProof/>
        </w:rPr>
        <w:t>17</w:t>
      </w:r>
      <w:r w:rsidRPr="00111967">
        <w:rPr>
          <w:rFonts w:ascii="Cambria" w:hAnsi="Cambria" w:cs="Times New Roman"/>
          <w:noProof/>
        </w:rPr>
        <w:t>:617-627.</w:t>
      </w:r>
      <w:bookmarkEnd w:id="122"/>
    </w:p>
    <w:p w14:paraId="551D58CE" w14:textId="77777777" w:rsidR="00111967" w:rsidRPr="00111967" w:rsidRDefault="00111967" w:rsidP="00111967">
      <w:pPr>
        <w:ind w:left="720" w:hanging="720"/>
        <w:rPr>
          <w:rFonts w:ascii="Cambria" w:hAnsi="Cambria" w:cs="Times New Roman"/>
          <w:noProof/>
        </w:rPr>
      </w:pPr>
      <w:bookmarkStart w:id="123" w:name="_ENREF_34"/>
      <w:r w:rsidRPr="00111967">
        <w:rPr>
          <w:rFonts w:ascii="Cambria" w:hAnsi="Cambria" w:cs="Times New Roman"/>
          <w:noProof/>
        </w:rPr>
        <w:t xml:space="preserve">34. Kamada N, Kim Y-G, Sham H, Vallance B, Puente J, Martens E, Núñez G: </w:t>
      </w:r>
      <w:r w:rsidRPr="00111967">
        <w:rPr>
          <w:rFonts w:ascii="Cambria" w:hAnsi="Cambria" w:cs="Times New Roman"/>
          <w:b/>
          <w:noProof/>
        </w:rPr>
        <w:t>Regulated virulence controls the ability of a pathogen to compete with the gut microbiota</w:t>
      </w:r>
      <w:r w:rsidRPr="00111967">
        <w:rPr>
          <w:rFonts w:ascii="Cambria" w:hAnsi="Cambria" w:cs="Times New Roman"/>
          <w:noProof/>
        </w:rPr>
        <w:t xml:space="preserve">. </w:t>
      </w:r>
      <w:r w:rsidRPr="00111967">
        <w:rPr>
          <w:rFonts w:ascii="Cambria" w:hAnsi="Cambria" w:cs="Times New Roman"/>
          <w:i/>
          <w:noProof/>
        </w:rPr>
        <w:t xml:space="preserve">Science (New York, N.Y.) </w:t>
      </w:r>
      <w:r w:rsidRPr="00111967">
        <w:rPr>
          <w:rFonts w:ascii="Cambria" w:hAnsi="Cambria" w:cs="Times New Roman"/>
          <w:noProof/>
        </w:rPr>
        <w:t xml:space="preserve">2012, </w:t>
      </w:r>
      <w:r w:rsidRPr="00111967">
        <w:rPr>
          <w:rFonts w:ascii="Cambria" w:hAnsi="Cambria" w:cs="Times New Roman"/>
          <w:b/>
          <w:noProof/>
        </w:rPr>
        <w:t>336</w:t>
      </w:r>
      <w:r w:rsidRPr="00111967">
        <w:rPr>
          <w:rFonts w:ascii="Cambria" w:hAnsi="Cambria" w:cs="Times New Roman"/>
          <w:noProof/>
        </w:rPr>
        <w:t>:1325-1329.</w:t>
      </w:r>
      <w:bookmarkEnd w:id="123"/>
    </w:p>
    <w:p w14:paraId="1F8AD62C" w14:textId="77777777" w:rsidR="00111967" w:rsidRPr="00111967" w:rsidRDefault="00111967" w:rsidP="00111967">
      <w:pPr>
        <w:ind w:left="720" w:hanging="720"/>
        <w:rPr>
          <w:rFonts w:ascii="Cambria" w:hAnsi="Cambria" w:cs="Times New Roman"/>
          <w:noProof/>
        </w:rPr>
      </w:pPr>
      <w:bookmarkStart w:id="124" w:name="_ENREF_35"/>
      <w:r w:rsidRPr="00111967">
        <w:rPr>
          <w:rFonts w:ascii="Cambria" w:hAnsi="Cambria" w:cs="Times New Roman"/>
          <w:noProof/>
        </w:rPr>
        <w:t xml:space="preserve">35. Schubert AM, Sinani H, Schloss PD: </w:t>
      </w:r>
      <w:r w:rsidRPr="00111967">
        <w:rPr>
          <w:rFonts w:ascii="Cambria" w:hAnsi="Cambria" w:cs="Times New Roman"/>
          <w:b/>
          <w:noProof/>
        </w:rPr>
        <w:t xml:space="preserve">Antibiotic-Induced Alterations of the Murine Gut Microbiota and Subsequent Effects on Colonization Resistance against </w:t>
      </w:r>
      <w:r w:rsidRPr="00111967">
        <w:rPr>
          <w:rFonts w:ascii="Cambria" w:hAnsi="Cambria" w:cs="Times New Roman"/>
          <w:b/>
          <w:i/>
          <w:noProof/>
        </w:rPr>
        <w:t>Clostridium difficile</w:t>
      </w:r>
      <w:r w:rsidRPr="00111967">
        <w:rPr>
          <w:rFonts w:ascii="Cambria" w:hAnsi="Cambria" w:cs="Times New Roman"/>
          <w:noProof/>
        </w:rPr>
        <w:t xml:space="preserve">. </w:t>
      </w:r>
      <w:r w:rsidRPr="00111967">
        <w:rPr>
          <w:rFonts w:ascii="Cambria" w:hAnsi="Cambria" w:cs="Times New Roman"/>
          <w:i/>
          <w:noProof/>
        </w:rPr>
        <w:t xml:space="preserve">mBio </w:t>
      </w:r>
      <w:r w:rsidRPr="00111967">
        <w:rPr>
          <w:rFonts w:ascii="Cambria" w:hAnsi="Cambria" w:cs="Times New Roman"/>
          <w:noProof/>
        </w:rPr>
        <w:t xml:space="preserve">2015, </w:t>
      </w:r>
      <w:r w:rsidRPr="00111967">
        <w:rPr>
          <w:rFonts w:ascii="Cambria" w:hAnsi="Cambria" w:cs="Times New Roman"/>
          <w:b/>
          <w:noProof/>
        </w:rPr>
        <w:t>6</w:t>
      </w:r>
      <w:r w:rsidRPr="00111967">
        <w:rPr>
          <w:rFonts w:ascii="Cambria" w:hAnsi="Cambria" w:cs="Times New Roman"/>
          <w:noProof/>
        </w:rPr>
        <w:t>.</w:t>
      </w:r>
      <w:bookmarkEnd w:id="124"/>
    </w:p>
    <w:p w14:paraId="34DEC5D5" w14:textId="77777777" w:rsidR="00111967" w:rsidRPr="00111967" w:rsidRDefault="00111967" w:rsidP="00111967">
      <w:pPr>
        <w:ind w:left="720" w:hanging="720"/>
        <w:rPr>
          <w:rFonts w:ascii="Cambria" w:hAnsi="Cambria" w:cs="Times New Roman"/>
          <w:noProof/>
        </w:rPr>
      </w:pPr>
      <w:bookmarkStart w:id="125" w:name="_ENREF_36"/>
      <w:r w:rsidRPr="00111967">
        <w:rPr>
          <w:rFonts w:ascii="Cambria" w:hAnsi="Cambria" w:cs="Times New Roman"/>
          <w:noProof/>
        </w:rPr>
        <w:t xml:space="preserve">36. Reeves AE, Theriot CM, Bergin IL, Huffnagle GB, Schloss PD, Young VB: </w:t>
      </w:r>
      <w:r w:rsidRPr="00111967">
        <w:rPr>
          <w:rFonts w:ascii="Cambria" w:hAnsi="Cambria" w:cs="Times New Roman"/>
          <w:b/>
          <w:noProof/>
        </w:rPr>
        <w:t xml:space="preserve">The interplay between microbiome dynamics and pathogen dynamics in a murine model of </w:t>
      </w:r>
      <w:r w:rsidRPr="00111967">
        <w:rPr>
          <w:rFonts w:ascii="Cambria" w:hAnsi="Cambria" w:cs="Times New Roman"/>
          <w:b/>
          <w:i/>
          <w:noProof/>
        </w:rPr>
        <w:t>Clostridium difficile</w:t>
      </w:r>
      <w:r w:rsidRPr="00111967">
        <w:rPr>
          <w:rFonts w:ascii="Cambria" w:hAnsi="Cambria" w:cs="Times New Roman"/>
          <w:b/>
          <w:noProof/>
        </w:rPr>
        <w:t xml:space="preserve"> Infection</w:t>
      </w:r>
      <w:r w:rsidRPr="00111967">
        <w:rPr>
          <w:rFonts w:ascii="Cambria" w:hAnsi="Cambria" w:cs="Times New Roman"/>
          <w:noProof/>
        </w:rPr>
        <w:t xml:space="preserve">. </w:t>
      </w:r>
      <w:r w:rsidRPr="00111967">
        <w:rPr>
          <w:rFonts w:ascii="Cambria" w:hAnsi="Cambria" w:cs="Times New Roman"/>
          <w:i/>
          <w:noProof/>
        </w:rPr>
        <w:t xml:space="preserve">Gut microbes </w:t>
      </w:r>
      <w:r w:rsidRPr="00111967">
        <w:rPr>
          <w:rFonts w:ascii="Cambria" w:hAnsi="Cambria" w:cs="Times New Roman"/>
          <w:noProof/>
        </w:rPr>
        <w:t xml:space="preserve">2010, </w:t>
      </w:r>
      <w:r w:rsidRPr="00111967">
        <w:rPr>
          <w:rFonts w:ascii="Cambria" w:hAnsi="Cambria" w:cs="Times New Roman"/>
          <w:b/>
          <w:noProof/>
        </w:rPr>
        <w:t>2</w:t>
      </w:r>
      <w:r w:rsidRPr="00111967">
        <w:rPr>
          <w:rFonts w:ascii="Cambria" w:hAnsi="Cambria" w:cs="Times New Roman"/>
          <w:noProof/>
        </w:rPr>
        <w:t>:145-158.</w:t>
      </w:r>
      <w:bookmarkEnd w:id="125"/>
    </w:p>
    <w:p w14:paraId="79B68445" w14:textId="77777777" w:rsidR="00111967" w:rsidRPr="00111967" w:rsidRDefault="00111967" w:rsidP="00111967">
      <w:pPr>
        <w:ind w:left="720" w:hanging="720"/>
        <w:rPr>
          <w:rFonts w:ascii="Cambria" w:hAnsi="Cambria" w:cs="Times New Roman"/>
          <w:noProof/>
        </w:rPr>
      </w:pPr>
      <w:bookmarkStart w:id="126" w:name="_ENREF_37"/>
      <w:r w:rsidRPr="00111967">
        <w:rPr>
          <w:rFonts w:ascii="Cambria" w:hAnsi="Cambria" w:cs="Times New Roman"/>
          <w:noProof/>
        </w:rPr>
        <w:t xml:space="preserve">37. Reeves AE, Koenigsknecht MJ, Bergin IL, Young VB: </w:t>
      </w:r>
      <w:r w:rsidRPr="00111967">
        <w:rPr>
          <w:rFonts w:ascii="Cambria" w:hAnsi="Cambria" w:cs="Times New Roman"/>
          <w:b/>
          <w:noProof/>
        </w:rPr>
        <w:t xml:space="preserve">Suppression of </w:t>
      </w:r>
      <w:r w:rsidRPr="00111967">
        <w:rPr>
          <w:rFonts w:ascii="Cambria" w:hAnsi="Cambria" w:cs="Times New Roman"/>
          <w:b/>
          <w:i/>
          <w:noProof/>
        </w:rPr>
        <w:t>Clostridium difficile</w:t>
      </w:r>
      <w:r w:rsidRPr="00111967">
        <w:rPr>
          <w:rFonts w:ascii="Cambria" w:hAnsi="Cambria" w:cs="Times New Roman"/>
          <w:b/>
          <w:noProof/>
        </w:rPr>
        <w:t xml:space="preserve"> in the gastrointestinal tracts of germfree mice inoculated with a murine isolate from the family Lachnospiraceae</w:t>
      </w:r>
      <w:r w:rsidRPr="00111967">
        <w:rPr>
          <w:rFonts w:ascii="Cambria" w:hAnsi="Cambria" w:cs="Times New Roman"/>
          <w:noProof/>
        </w:rPr>
        <w:t xml:space="preserve">. </w:t>
      </w:r>
      <w:r w:rsidRPr="00111967">
        <w:rPr>
          <w:rFonts w:ascii="Cambria" w:hAnsi="Cambria" w:cs="Times New Roman"/>
          <w:i/>
          <w:noProof/>
        </w:rPr>
        <w:t xml:space="preserve">Infection and immunity </w:t>
      </w:r>
      <w:r w:rsidRPr="00111967">
        <w:rPr>
          <w:rFonts w:ascii="Cambria" w:hAnsi="Cambria" w:cs="Times New Roman"/>
          <w:noProof/>
        </w:rPr>
        <w:t xml:space="preserve">2012, </w:t>
      </w:r>
      <w:r w:rsidRPr="00111967">
        <w:rPr>
          <w:rFonts w:ascii="Cambria" w:hAnsi="Cambria" w:cs="Times New Roman"/>
          <w:b/>
          <w:noProof/>
        </w:rPr>
        <w:t>80</w:t>
      </w:r>
      <w:r w:rsidRPr="00111967">
        <w:rPr>
          <w:rFonts w:ascii="Cambria" w:hAnsi="Cambria" w:cs="Times New Roman"/>
          <w:noProof/>
        </w:rPr>
        <w:t>:3786-3794.</w:t>
      </w:r>
      <w:bookmarkEnd w:id="126"/>
    </w:p>
    <w:p w14:paraId="4C073933" w14:textId="12BD0D5E" w:rsidR="00111967" w:rsidRDefault="00111967" w:rsidP="00111967">
      <w:pPr>
        <w:rPr>
          <w:rFonts w:ascii="Cambria" w:hAnsi="Cambria" w:cs="Times New Roman"/>
          <w:noProof/>
        </w:rPr>
      </w:pPr>
    </w:p>
    <w:p w14:paraId="2D9CFEDF" w14:textId="0BAECD50" w:rsidR="00A44DFF" w:rsidRPr="00B72707" w:rsidRDefault="001C2FC8">
      <w:pPr>
        <w:rPr>
          <w:rFonts w:ascii="Times New Roman" w:hAnsi="Times New Roman" w:cs="Times New Roman"/>
        </w:rPr>
      </w:pPr>
      <w:r w:rsidRPr="00B72707">
        <w:rPr>
          <w:rFonts w:ascii="Times New Roman" w:hAnsi="Times New Roman" w:cs="Times New Roman"/>
        </w:rPr>
        <w:fldChar w:fldCharType="end"/>
      </w:r>
    </w:p>
    <w:sectPr w:rsidR="00A44DFF" w:rsidRPr="00B72707" w:rsidSect="007C074D">
      <w:pgSz w:w="12240" w:h="15840"/>
      <w:pgMar w:top="1440" w:right="1800" w:bottom="1440" w:left="180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Vincent Young" w:date="2017-05-21T16:36:00Z" w:initials="VY">
    <w:p w14:paraId="6DF6715A" w14:textId="14F69EC0" w:rsidR="00080FEC" w:rsidRDefault="00080FEC">
      <w:pPr>
        <w:pStyle w:val="CommentText"/>
      </w:pPr>
      <w:r>
        <w:rPr>
          <w:rStyle w:val="CommentReference"/>
        </w:rPr>
        <w:annotationRef/>
      </w:r>
      <w:r>
        <w:t xml:space="preserve">I would ask that you have Matt check with Pat if it is OK for him to have a paper without him as author. Obviously, to be an author, we would need him to review and help with </w:t>
      </w:r>
      <w:proofErr w:type="spellStart"/>
      <w:r>
        <w:t>with</w:t>
      </w:r>
      <w:proofErr w:type="spellEnd"/>
      <w:r>
        <w:t xml:space="preserve"> manuscript.</w:t>
      </w:r>
    </w:p>
  </w:comment>
  <w:comment w:id="2" w:author="Vincent Young" w:date="2017-05-21T16:38:00Z" w:initials="VY">
    <w:p w14:paraId="6DB43034" w14:textId="5EE26352" w:rsidR="00080FEC" w:rsidRDefault="00080FEC">
      <w:pPr>
        <w:pStyle w:val="CommentText"/>
      </w:pPr>
      <w:r>
        <w:rPr>
          <w:rStyle w:val="CommentReference"/>
        </w:rPr>
        <w:annotationRef/>
      </w:r>
      <w:r>
        <w:t>Just a style thing, but maybe change it from being verbatim from the abstract.</w:t>
      </w:r>
    </w:p>
  </w:comment>
  <w:comment w:id="3" w:author="Vincent Young" w:date="2017-05-21T16:38:00Z" w:initials="VY">
    <w:p w14:paraId="2E15F441" w14:textId="2C4B46A5" w:rsidR="00080FEC" w:rsidRDefault="00080FEC">
      <w:pPr>
        <w:pStyle w:val="CommentText"/>
      </w:pPr>
      <w:r>
        <w:rPr>
          <w:rStyle w:val="CommentReference"/>
        </w:rPr>
        <w:annotationRef/>
      </w:r>
      <w:r>
        <w:t>Certain that it is just the “metabolome”?</w:t>
      </w:r>
    </w:p>
  </w:comment>
  <w:comment w:id="4" w:author="Vendrov, Kimberly" w:date="2017-05-22T08:52:00Z" w:initials="VK">
    <w:p w14:paraId="066062AB" w14:textId="6521AE4A" w:rsidR="00080FEC" w:rsidRDefault="00080FEC">
      <w:pPr>
        <w:pStyle w:val="CommentText"/>
      </w:pPr>
      <w:r>
        <w:rPr>
          <w:rStyle w:val="CommentReference"/>
        </w:rPr>
        <w:annotationRef/>
      </w:r>
      <w:r>
        <w:t>Word “and” too close to one another.  Maybe use another word like “with abdominal pain”</w:t>
      </w:r>
    </w:p>
  </w:comment>
  <w:comment w:id="5" w:author="Vincent Young" w:date="2017-05-21T16:40:00Z" w:initials="VY">
    <w:p w14:paraId="6FA070F7" w14:textId="16E47696" w:rsidR="00080FEC" w:rsidRDefault="00080FEC">
      <w:pPr>
        <w:pStyle w:val="CommentText"/>
      </w:pPr>
      <w:r>
        <w:rPr>
          <w:rStyle w:val="CommentReference"/>
        </w:rPr>
        <w:annotationRef/>
      </w:r>
      <w:r>
        <w:t>I like TcdA and TcdB better than “toxin A and toxin B” despite Dena’s paper title.</w:t>
      </w:r>
    </w:p>
  </w:comment>
  <w:comment w:id="6" w:author="Vincent Young" w:date="2017-05-21T16:44:00Z" w:initials="VY">
    <w:p w14:paraId="0363FB7A" w14:textId="09F96F4B" w:rsidR="00080FEC" w:rsidRDefault="00080FEC">
      <w:pPr>
        <w:pStyle w:val="CommentText"/>
      </w:pPr>
      <w:r>
        <w:rPr>
          <w:rStyle w:val="CommentReference"/>
        </w:rPr>
        <w:annotationRef/>
      </w:r>
      <w:r>
        <w:t xml:space="preserve">Check your references. I always have to go back and put italics in on the EndNote references after downloading them from PubMed. Also, I know it is a pain, but some of the references have all title words in caps. I </w:t>
      </w:r>
      <w:proofErr w:type="spellStart"/>
      <w:r>
        <w:t>genernally</w:t>
      </w:r>
      <w:proofErr w:type="spellEnd"/>
      <w:r>
        <w:t xml:space="preserve"> eliminate these.</w:t>
      </w:r>
    </w:p>
  </w:comment>
  <w:comment w:id="8" w:author="Vincent Young" w:date="2017-05-21T16:44:00Z" w:initials="VY">
    <w:p w14:paraId="4A9204CC" w14:textId="21215804" w:rsidR="00080FEC" w:rsidRDefault="00080FEC">
      <w:pPr>
        <w:pStyle w:val="CommentText"/>
      </w:pPr>
      <w:r>
        <w:rPr>
          <w:rStyle w:val="CommentReference"/>
        </w:rPr>
        <w:annotationRef/>
      </w:r>
      <w:r>
        <w:t>Overall, this is a very nice introduction. It gets right at what you need to get at after giving an appropriate review of the pertinent topics.</w:t>
      </w:r>
    </w:p>
  </w:comment>
  <w:comment w:id="9" w:author="Vendrov, Kimberly" w:date="2017-05-22T08:56:00Z" w:initials="VK">
    <w:p w14:paraId="0AF15501" w14:textId="3CB9D2C2" w:rsidR="00080FEC" w:rsidRDefault="00080FEC">
      <w:pPr>
        <w:pStyle w:val="CommentText"/>
      </w:pPr>
      <w:r>
        <w:rPr>
          <w:rStyle w:val="CommentReference"/>
        </w:rPr>
        <w:annotationRef/>
      </w:r>
      <w:r>
        <w:t>Rephrase 12 hour light/dark cycle</w:t>
      </w:r>
    </w:p>
  </w:comment>
  <w:comment w:id="10" w:author="Vincent Young" w:date="2017-05-21T16:47:00Z" w:initials="VY">
    <w:p w14:paraId="7DEFE8BA" w14:textId="0595489B" w:rsidR="00080FEC" w:rsidRDefault="00080FEC">
      <w:pPr>
        <w:pStyle w:val="CommentText"/>
      </w:pPr>
      <w:r>
        <w:rPr>
          <w:rStyle w:val="CommentReference"/>
        </w:rPr>
        <w:annotationRef/>
      </w:r>
      <w:r>
        <w:t>Meaning that we didn’t do a power calculation?</w:t>
      </w:r>
    </w:p>
  </w:comment>
  <w:comment w:id="11" w:author="Jhansi Leslie" w:date="2017-05-21T19:45:00Z" w:initials="JL">
    <w:p w14:paraId="1FF79D81" w14:textId="4993CFFE" w:rsidR="00080FEC" w:rsidRDefault="00080FEC">
      <w:pPr>
        <w:pStyle w:val="CommentText"/>
      </w:pPr>
      <w:r>
        <w:rPr>
          <w:rStyle w:val="CommentReference"/>
        </w:rPr>
        <w:annotationRef/>
      </w:r>
      <w:r>
        <w:t>Yea….</w:t>
      </w:r>
    </w:p>
  </w:comment>
  <w:comment w:id="12" w:author="Vendrov, Kimberly" w:date="2017-05-22T09:01:00Z" w:initials="VK">
    <w:p w14:paraId="761CF1B1" w14:textId="77777777" w:rsidR="00080FEC" w:rsidRDefault="00080FEC" w:rsidP="00D454DB">
      <w:pPr>
        <w:pStyle w:val="CommentText"/>
      </w:pPr>
      <w:r>
        <w:rPr>
          <w:rStyle w:val="CommentReference"/>
        </w:rPr>
        <w:annotationRef/>
      </w:r>
      <w:r>
        <w:t xml:space="preserve">Rephrase: Animal studies were conducted under the approval </w:t>
      </w:r>
      <w:proofErr w:type="gramStart"/>
      <w:r>
        <w:t>of …..</w:t>
      </w:r>
      <w:proofErr w:type="gramEnd"/>
      <w:r>
        <w:t xml:space="preserve"> with animal husbandry performed in ….</w:t>
      </w:r>
    </w:p>
    <w:p w14:paraId="184583C3" w14:textId="3DDC7B99" w:rsidR="00080FEC" w:rsidRDefault="00080FEC">
      <w:pPr>
        <w:pStyle w:val="CommentText"/>
      </w:pPr>
    </w:p>
  </w:comment>
  <w:comment w:id="14" w:author="Vincent Young" w:date="2017-05-21T16:54:00Z" w:initials="VY">
    <w:p w14:paraId="1F704587" w14:textId="449E0A12" w:rsidR="00080FEC" w:rsidRDefault="00080FEC">
      <w:pPr>
        <w:pStyle w:val="CommentText"/>
      </w:pPr>
      <w:r>
        <w:rPr>
          <w:rStyle w:val="CommentReference"/>
        </w:rPr>
        <w:annotationRef/>
      </w:r>
      <w:r>
        <w:t>Catalog number and supplier?</w:t>
      </w:r>
    </w:p>
  </w:comment>
  <w:comment w:id="15" w:author="Vendrov, Kimberly" w:date="2017-05-22T09:07:00Z" w:initials="VK">
    <w:p w14:paraId="1B6C7F19" w14:textId="5621DE1E" w:rsidR="00080FEC" w:rsidRDefault="00080FEC">
      <w:pPr>
        <w:pStyle w:val="CommentText"/>
      </w:pPr>
      <w:r>
        <w:rPr>
          <w:rStyle w:val="CommentReference"/>
        </w:rPr>
        <w:annotationRef/>
      </w:r>
      <w:r>
        <w:t>Modified media do you need recipie?</w:t>
      </w:r>
    </w:p>
  </w:comment>
  <w:comment w:id="17" w:author="Vincent Young" w:date="2017-05-21T16:55:00Z" w:initials="VY">
    <w:p w14:paraId="67B82F9B" w14:textId="0CF03623" w:rsidR="00080FEC" w:rsidRDefault="00080FEC">
      <w:pPr>
        <w:pStyle w:val="CommentText"/>
      </w:pPr>
      <w:r>
        <w:rPr>
          <w:rStyle w:val="CommentReference"/>
        </w:rPr>
        <w:annotationRef/>
      </w:r>
      <w:r>
        <w:t>Ibid.</w:t>
      </w:r>
    </w:p>
  </w:comment>
  <w:comment w:id="22" w:author="Vincent Young" w:date="2017-05-21T16:56:00Z" w:initials="VY">
    <w:p w14:paraId="6884FC27" w14:textId="1797656D" w:rsidR="00080FEC" w:rsidRDefault="00080FEC">
      <w:pPr>
        <w:pStyle w:val="CommentText"/>
      </w:pPr>
      <w:r>
        <w:rPr>
          <w:rStyle w:val="CommentReference"/>
        </w:rPr>
        <w:annotationRef/>
      </w:r>
      <w:r>
        <w:t>Blood was collected. How did you separate the serum (specific tubes/method)?</w:t>
      </w:r>
    </w:p>
  </w:comment>
  <w:comment w:id="23" w:author="Vendrov, Kimberly" w:date="2017-05-22T09:10:00Z" w:initials="VK">
    <w:p w14:paraId="32D56383" w14:textId="6963FFC7" w:rsidR="00080FEC" w:rsidRDefault="00080FEC">
      <w:pPr>
        <w:pStyle w:val="CommentText"/>
      </w:pPr>
      <w:r>
        <w:rPr>
          <w:rStyle w:val="CommentReference"/>
        </w:rPr>
        <w:annotationRef/>
      </w:r>
      <w:r>
        <w:t>Check for consistency of spaces or no spaces between numbers and units throughout paper</w:t>
      </w:r>
    </w:p>
  </w:comment>
  <w:comment w:id="25" w:author="Vincent Young" w:date="2017-05-21T16:58:00Z" w:initials="VY">
    <w:p w14:paraId="266DD730" w14:textId="65701D93" w:rsidR="00080FEC" w:rsidRDefault="00080FEC">
      <w:pPr>
        <w:pStyle w:val="CommentText"/>
      </w:pPr>
      <w:r>
        <w:rPr>
          <w:rStyle w:val="CommentReference"/>
        </w:rPr>
        <w:annotationRef/>
      </w:r>
      <w:r>
        <w:t>This would require a different method from what is stated. How much of the PBS-homogenized feces was used for DNA extraction in this case?</w:t>
      </w:r>
    </w:p>
  </w:comment>
  <w:comment w:id="27" w:author="Vincent Young" w:date="2017-05-21T17:01:00Z" w:initials="VY">
    <w:p w14:paraId="62FA08C0" w14:textId="3C476AA6" w:rsidR="00080FEC" w:rsidRDefault="00080FEC">
      <w:pPr>
        <w:pStyle w:val="CommentText"/>
      </w:pPr>
      <w:r>
        <w:rPr>
          <w:rStyle w:val="CommentReference"/>
        </w:rPr>
        <w:annotationRef/>
      </w:r>
      <w:r>
        <w:t xml:space="preserve">For </w:t>
      </w:r>
      <w:proofErr w:type="spellStart"/>
      <w:r>
        <w:t>mBio</w:t>
      </w:r>
      <w:proofErr w:type="spellEnd"/>
      <w:r>
        <w:t xml:space="preserve"> and most other journals, there are subsection headings in the Results. Do you want to come up with these?</w:t>
      </w:r>
    </w:p>
  </w:comment>
  <w:comment w:id="29" w:author="Vendrov, Kimberly" w:date="2017-05-22T09:18:00Z" w:initials="VK">
    <w:p w14:paraId="7C5F0D60" w14:textId="2EC7B257" w:rsidR="00080FEC" w:rsidRDefault="00080FEC">
      <w:pPr>
        <w:pStyle w:val="CommentText"/>
      </w:pPr>
      <w:r>
        <w:rPr>
          <w:rStyle w:val="CommentReference"/>
        </w:rPr>
        <w:annotationRef/>
      </w:r>
      <w:r>
        <w:t>Rephrase:  Recipient mice were made susceptible to infection, prior to the adoptive transfer, by ….</w:t>
      </w:r>
    </w:p>
  </w:comment>
  <w:comment w:id="40" w:author="Vendrov, Kimberly" w:date="2017-05-22T09:20:00Z" w:initials="VK">
    <w:p w14:paraId="3114E437" w14:textId="4E2DE706" w:rsidR="00080FEC" w:rsidRDefault="00080FEC">
      <w:pPr>
        <w:pStyle w:val="CommentText"/>
      </w:pPr>
      <w:r>
        <w:rPr>
          <w:rStyle w:val="CommentReference"/>
        </w:rPr>
        <w:annotationRef/>
      </w:r>
      <w:r>
        <w:t>splenocytes</w:t>
      </w:r>
    </w:p>
  </w:comment>
  <w:comment w:id="41" w:author="Vincent Young" w:date="2017-05-21T17:07:00Z" w:initials="VY">
    <w:p w14:paraId="70E0E858" w14:textId="503CB04E" w:rsidR="00080FEC" w:rsidRPr="00361F29" w:rsidRDefault="00080FEC">
      <w:pPr>
        <w:pStyle w:val="CommentText"/>
      </w:pPr>
      <w:r>
        <w:rPr>
          <w:rStyle w:val="CommentReference"/>
        </w:rPr>
        <w:annotationRef/>
      </w:r>
      <w:r>
        <w:t xml:space="preserve">To avoid confusion, explicitly mention if you are measuring total IgG versus </w:t>
      </w:r>
      <w:r>
        <w:rPr>
          <w:i/>
        </w:rPr>
        <w:t>C. difficile-</w:t>
      </w:r>
      <w:r>
        <w:t>specific IgG.</w:t>
      </w:r>
    </w:p>
  </w:comment>
  <w:comment w:id="47" w:author="Vincent Young" w:date="2017-05-21T17:13:00Z" w:initials="VY">
    <w:p w14:paraId="502B2F9B" w14:textId="2ED4DDCF" w:rsidR="00080FEC" w:rsidRDefault="00080FEC">
      <w:pPr>
        <w:pStyle w:val="CommentText"/>
      </w:pPr>
      <w:r>
        <w:rPr>
          <w:rStyle w:val="CommentReference"/>
        </w:rPr>
        <w:annotationRef/>
      </w:r>
      <w:r>
        <w:t>I am correct that there were two cages in this treatment group?</w:t>
      </w:r>
    </w:p>
  </w:comment>
  <w:comment w:id="54" w:author="Vincent Young" w:date="2017-05-21T17:17:00Z" w:initials="VY">
    <w:p w14:paraId="39D0C515" w14:textId="389FB966" w:rsidR="00080FEC" w:rsidRDefault="00080FEC">
      <w:pPr>
        <w:pStyle w:val="CommentText"/>
      </w:pPr>
      <w:r>
        <w:rPr>
          <w:rStyle w:val="CommentReference"/>
        </w:rPr>
        <w:annotationRef/>
      </w:r>
      <w:r>
        <w:t>Some of the stuff in here could be put into the discussion. I would see if you can simply state the results and then point out details as needed in the discussion.</w:t>
      </w:r>
    </w:p>
  </w:comment>
  <w:comment w:id="72" w:author="Vincent Young" w:date="2017-05-21T17:20:00Z" w:initials="VY">
    <w:p w14:paraId="3488EF47" w14:textId="246A002F" w:rsidR="00080FEC" w:rsidRDefault="00080FEC">
      <w:pPr>
        <w:pStyle w:val="CommentText"/>
      </w:pPr>
      <w:r>
        <w:rPr>
          <w:rStyle w:val="CommentReference"/>
        </w:rPr>
        <w:annotationRef/>
      </w:r>
      <w:r>
        <w:t>Maybe I’m a little confused. The two groups are basically male (A) and female (B) according to the figure. These are different, but if you look at genotype (perhaps dividing by sex if needed) is there a difference there? What is the reason for pointing out that the co-housed males were different from the co-housed females?</w:t>
      </w:r>
    </w:p>
  </w:comment>
  <w:comment w:id="85" w:author="Vincent Young" w:date="2017-05-21T17:22:00Z" w:initials="VY">
    <w:p w14:paraId="027FBCA9" w14:textId="2DA47CF9" w:rsidR="00080FEC" w:rsidRDefault="00080FEC">
      <w:pPr>
        <w:pStyle w:val="CommentText"/>
      </w:pPr>
      <w:r>
        <w:rPr>
          <w:rStyle w:val="CommentReference"/>
        </w:rPr>
        <w:annotationRef/>
      </w:r>
      <w:r>
        <w:t>Again this is more of a discussion point as it is a significant conclusion.</w:t>
      </w:r>
    </w:p>
  </w:comment>
  <w:comment w:id="87" w:author="Vincent Young" w:date="2017-05-22T13:50:00Z" w:initials="VY">
    <w:p w14:paraId="0BD13909" w14:textId="77777777" w:rsidR="00080FEC" w:rsidRDefault="00080FEC" w:rsidP="002A7463">
      <w:pPr>
        <w:pStyle w:val="CommentText"/>
      </w:pPr>
      <w:r>
        <w:rPr>
          <w:rStyle w:val="CommentReference"/>
        </w:rPr>
        <w:annotationRef/>
      </w:r>
      <w:r>
        <w:t>I would consider starting here. You could put the C. rodentium piece later in this paragraph as an example of something that is different. I think it is good to start out with a significant as a results/conclusion. In fact, I would start with the statement that “we demonstrate that adaptive immunity is dispensable for the clearance of C. difficile in mice…”</w:t>
      </w:r>
    </w:p>
  </w:comment>
  <w:comment w:id="88" w:author="Vincent Young" w:date="2017-05-22T13:50:00Z" w:initials="VY">
    <w:p w14:paraId="7485BAD9" w14:textId="77777777" w:rsidR="00080FEC" w:rsidRDefault="00080FEC" w:rsidP="002A7463">
      <w:pPr>
        <w:pStyle w:val="CommentText"/>
      </w:pPr>
      <w:r>
        <w:rPr>
          <w:rStyle w:val="CommentReference"/>
        </w:rPr>
        <w:annotationRef/>
      </w:r>
      <w:r>
        <w:t>Is there a potential problem with association and causation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DF6715A" w15:done="0"/>
  <w15:commentEx w15:paraId="6DB43034" w15:done="0"/>
  <w15:commentEx w15:paraId="2E15F441" w15:done="0"/>
  <w15:commentEx w15:paraId="066062AB" w15:done="0"/>
  <w15:commentEx w15:paraId="6FA070F7" w15:done="0"/>
  <w15:commentEx w15:paraId="0363FB7A" w15:done="0"/>
  <w15:commentEx w15:paraId="4A9204CC" w15:done="0"/>
  <w15:commentEx w15:paraId="0AF15501" w15:done="0"/>
  <w15:commentEx w15:paraId="7DEFE8BA" w15:done="0"/>
  <w15:commentEx w15:paraId="1FF79D81" w15:done="0"/>
  <w15:commentEx w15:paraId="184583C3" w15:done="0"/>
  <w15:commentEx w15:paraId="1F704587" w15:done="0"/>
  <w15:commentEx w15:paraId="1B6C7F19" w15:done="0"/>
  <w15:commentEx w15:paraId="67B82F9B" w15:done="0"/>
  <w15:commentEx w15:paraId="6884FC27" w15:done="0"/>
  <w15:commentEx w15:paraId="32D56383" w15:done="0"/>
  <w15:commentEx w15:paraId="266DD730" w15:done="0"/>
  <w15:commentEx w15:paraId="62FA08C0" w15:done="0"/>
  <w15:commentEx w15:paraId="7C5F0D60" w15:done="0"/>
  <w15:commentEx w15:paraId="3114E437" w15:done="0"/>
  <w15:commentEx w15:paraId="70E0E858" w15:done="0"/>
  <w15:commentEx w15:paraId="2A399A4C" w15:done="0"/>
  <w15:commentEx w15:paraId="502B2F9B" w15:done="0"/>
  <w15:commentEx w15:paraId="54B39F3F" w15:done="0"/>
  <w15:commentEx w15:paraId="39D0C515" w15:done="0"/>
  <w15:commentEx w15:paraId="3488EF47" w15:done="0"/>
  <w15:commentEx w15:paraId="027FBCA9" w15:done="0"/>
  <w15:commentEx w15:paraId="0762FE43" w15:done="0"/>
  <w15:commentEx w15:paraId="531C17E0" w15:done="0"/>
  <w15:commentEx w15:paraId="24D8274A" w15:done="0"/>
  <w15:commentEx w15:paraId="136809F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62C78"/>
    <w:multiLevelType w:val="hybridMultilevel"/>
    <w:tmpl w:val="32C298B2"/>
    <w:lvl w:ilvl="0" w:tplc="09FE932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723A28"/>
    <w:multiLevelType w:val="hybridMultilevel"/>
    <w:tmpl w:val="97F88824"/>
    <w:lvl w:ilvl="0" w:tplc="1A92BF5A">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8B169E"/>
    <w:multiLevelType w:val="hybridMultilevel"/>
    <w:tmpl w:val="D13464E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nsid w:val="49632F6F"/>
    <w:multiLevelType w:val="hybridMultilevel"/>
    <w:tmpl w:val="206C3A40"/>
    <w:lvl w:ilvl="0" w:tplc="B69887C6">
      <w:start w:val="1"/>
      <w:numFmt w:val="upperLetter"/>
      <w:lvlText w:val="%1)"/>
      <w:lvlJc w:val="left"/>
      <w:pPr>
        <w:ind w:left="420" w:hanging="360"/>
      </w:pPr>
      <w:rPr>
        <w:rFonts w:hint="default"/>
        <w:i w:val="0"/>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nsid w:val="543B17E8"/>
    <w:multiLevelType w:val="hybridMultilevel"/>
    <w:tmpl w:val="C542E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1E3C9B"/>
    <w:multiLevelType w:val="hybridMultilevel"/>
    <w:tmpl w:val="9314D06C"/>
    <w:lvl w:ilvl="0" w:tplc="09FE932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C15EBA"/>
    <w:multiLevelType w:val="hybridMultilevel"/>
    <w:tmpl w:val="A5706D8E"/>
    <w:lvl w:ilvl="0" w:tplc="85AA62D2">
      <w:start w:val="1"/>
      <w:numFmt w:val="upperLetter"/>
      <w:lvlText w:val="%1)"/>
      <w:lvlJc w:val="left"/>
      <w:pPr>
        <w:ind w:left="420" w:hanging="360"/>
      </w:pPr>
      <w:rPr>
        <w:rFonts w:hint="default"/>
      </w:rPr>
    </w:lvl>
    <w:lvl w:ilvl="1" w:tplc="04090019">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nsid w:val="69757923"/>
    <w:multiLevelType w:val="hybridMultilevel"/>
    <w:tmpl w:val="582E5612"/>
    <w:lvl w:ilvl="0" w:tplc="378ECCFC">
      <w:start w:val="3"/>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0C7C73"/>
    <w:multiLevelType w:val="hybridMultilevel"/>
    <w:tmpl w:val="71BE043C"/>
    <w:lvl w:ilvl="0" w:tplc="576AE41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9447B68"/>
    <w:multiLevelType w:val="hybridMultilevel"/>
    <w:tmpl w:val="2578BFB0"/>
    <w:lvl w:ilvl="0" w:tplc="B69887C6">
      <w:start w:val="1"/>
      <w:numFmt w:val="upperLetter"/>
      <w:lvlText w:val="%1)"/>
      <w:lvlJc w:val="left"/>
      <w:pPr>
        <w:ind w:left="4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3"/>
  </w:num>
  <w:num w:numId="5">
    <w:abstractNumId w:val="9"/>
  </w:num>
  <w:num w:numId="6">
    <w:abstractNumId w:val="6"/>
  </w:num>
  <w:num w:numId="7">
    <w:abstractNumId w:val="2"/>
  </w:num>
  <w:num w:numId="8">
    <w:abstractNumId w:val="8"/>
  </w:num>
  <w:num w:numId="9">
    <w:abstractNumId w:val="4"/>
  </w:num>
  <w:num w:numId="1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incent Young">
    <w15:presenceInfo w15:providerId="None" w15:userId="Vincent Young"/>
  </w15:person>
  <w15:person w15:author="Vendrov, Kimberly">
    <w15:presenceInfo w15:providerId="None" w15:userId="Vendrov, Kimberl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urrent Opinion Microbio&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xw2e0x2r1rp99ue9saex0xe120vrzwevpfs9&quot;&gt;My EndNote Library&lt;record-ids&gt;&lt;item&gt;387&lt;/item&gt;&lt;item&gt;479&lt;/item&gt;&lt;item&gt;630&lt;/item&gt;&lt;item&gt;671&lt;/item&gt;&lt;item&gt;721&lt;/item&gt;&lt;item&gt;724&lt;/item&gt;&lt;item&gt;900&lt;/item&gt;&lt;item&gt;1024&lt;/item&gt;&lt;item&gt;1032&lt;/item&gt;&lt;item&gt;1033&lt;/item&gt;&lt;item&gt;1046&lt;/item&gt;&lt;item&gt;1079&lt;/item&gt;&lt;item&gt;1103&lt;/item&gt;&lt;item&gt;1171&lt;/item&gt;&lt;item&gt;1172&lt;/item&gt;&lt;item&gt;1173&lt;/item&gt;&lt;item&gt;1174&lt;/item&gt;&lt;item&gt;1175&lt;/item&gt;&lt;item&gt;1176&lt;/item&gt;&lt;item&gt;1292&lt;/item&gt;&lt;item&gt;1293&lt;/item&gt;&lt;item&gt;1294&lt;/item&gt;&lt;item&gt;1295&lt;/item&gt;&lt;item&gt;1296&lt;/item&gt;&lt;item&gt;1297&lt;/item&gt;&lt;item&gt;1298&lt;/item&gt;&lt;item&gt;1299&lt;/item&gt;&lt;item&gt;1300&lt;/item&gt;&lt;item&gt;1301&lt;/item&gt;&lt;item&gt;1302&lt;/item&gt;&lt;item&gt;1303&lt;/item&gt;&lt;item&gt;1304&lt;/item&gt;&lt;item&gt;1305&lt;/item&gt;&lt;item&gt;1307&lt;/item&gt;&lt;item&gt;1308&lt;/item&gt;&lt;item&gt;1309&lt;/item&gt;&lt;item&gt;1310&lt;/item&gt;&lt;/record-ids&gt;&lt;/item&gt;&lt;/Libraries&gt;"/>
  </w:docVars>
  <w:rsids>
    <w:rsidRoot w:val="00BF65B0"/>
    <w:rsid w:val="00012D45"/>
    <w:rsid w:val="0003431D"/>
    <w:rsid w:val="000374EA"/>
    <w:rsid w:val="000405F0"/>
    <w:rsid w:val="00042962"/>
    <w:rsid w:val="00044EB2"/>
    <w:rsid w:val="00044F33"/>
    <w:rsid w:val="000466F5"/>
    <w:rsid w:val="00080FEC"/>
    <w:rsid w:val="00082889"/>
    <w:rsid w:val="0009588D"/>
    <w:rsid w:val="000A2E82"/>
    <w:rsid w:val="000A5EE8"/>
    <w:rsid w:val="000B13B2"/>
    <w:rsid w:val="000B2A9D"/>
    <w:rsid w:val="000C3B2B"/>
    <w:rsid w:val="000C477A"/>
    <w:rsid w:val="000C57AA"/>
    <w:rsid w:val="000D0824"/>
    <w:rsid w:val="00100840"/>
    <w:rsid w:val="00111967"/>
    <w:rsid w:val="00121663"/>
    <w:rsid w:val="00127891"/>
    <w:rsid w:val="001404E5"/>
    <w:rsid w:val="0014174F"/>
    <w:rsid w:val="00141A2E"/>
    <w:rsid w:val="0014411F"/>
    <w:rsid w:val="001466FF"/>
    <w:rsid w:val="00150BAB"/>
    <w:rsid w:val="00154713"/>
    <w:rsid w:val="00164134"/>
    <w:rsid w:val="00167AFA"/>
    <w:rsid w:val="001819CA"/>
    <w:rsid w:val="001835C8"/>
    <w:rsid w:val="00185ACF"/>
    <w:rsid w:val="001C2829"/>
    <w:rsid w:val="001C2CBB"/>
    <w:rsid w:val="001C2FC8"/>
    <w:rsid w:val="001C6E39"/>
    <w:rsid w:val="001E3193"/>
    <w:rsid w:val="00201AED"/>
    <w:rsid w:val="00203BC4"/>
    <w:rsid w:val="00205E1F"/>
    <w:rsid w:val="00212913"/>
    <w:rsid w:val="002133F4"/>
    <w:rsid w:val="0021519C"/>
    <w:rsid w:val="00216AF9"/>
    <w:rsid w:val="002305F7"/>
    <w:rsid w:val="0024373E"/>
    <w:rsid w:val="002865E5"/>
    <w:rsid w:val="0029279C"/>
    <w:rsid w:val="002975A4"/>
    <w:rsid w:val="002A7463"/>
    <w:rsid w:val="002B28C3"/>
    <w:rsid w:val="002C287F"/>
    <w:rsid w:val="002C2ABF"/>
    <w:rsid w:val="002E6C7E"/>
    <w:rsid w:val="002F32DB"/>
    <w:rsid w:val="002F6395"/>
    <w:rsid w:val="003052E0"/>
    <w:rsid w:val="0032132B"/>
    <w:rsid w:val="003375C7"/>
    <w:rsid w:val="0034113E"/>
    <w:rsid w:val="00351818"/>
    <w:rsid w:val="0035632F"/>
    <w:rsid w:val="00361F29"/>
    <w:rsid w:val="0036302F"/>
    <w:rsid w:val="003630A0"/>
    <w:rsid w:val="00367AB6"/>
    <w:rsid w:val="003B1585"/>
    <w:rsid w:val="003D27BE"/>
    <w:rsid w:val="003D7F62"/>
    <w:rsid w:val="003F46BD"/>
    <w:rsid w:val="004020C3"/>
    <w:rsid w:val="0040536F"/>
    <w:rsid w:val="0041748B"/>
    <w:rsid w:val="00427A00"/>
    <w:rsid w:val="004309A4"/>
    <w:rsid w:val="00433C6F"/>
    <w:rsid w:val="00437366"/>
    <w:rsid w:val="00441EC6"/>
    <w:rsid w:val="00466328"/>
    <w:rsid w:val="004910FC"/>
    <w:rsid w:val="004B0FD1"/>
    <w:rsid w:val="004B24DC"/>
    <w:rsid w:val="004C412C"/>
    <w:rsid w:val="004D0D9F"/>
    <w:rsid w:val="004D3F21"/>
    <w:rsid w:val="004E3CE2"/>
    <w:rsid w:val="004E424D"/>
    <w:rsid w:val="004F4ED4"/>
    <w:rsid w:val="004F75B8"/>
    <w:rsid w:val="00506298"/>
    <w:rsid w:val="00512B0E"/>
    <w:rsid w:val="0051595A"/>
    <w:rsid w:val="0053004D"/>
    <w:rsid w:val="00550827"/>
    <w:rsid w:val="00551BB4"/>
    <w:rsid w:val="00555DD7"/>
    <w:rsid w:val="00560EB9"/>
    <w:rsid w:val="00575B51"/>
    <w:rsid w:val="00576687"/>
    <w:rsid w:val="005774A4"/>
    <w:rsid w:val="00587FE0"/>
    <w:rsid w:val="00596067"/>
    <w:rsid w:val="005A62EF"/>
    <w:rsid w:val="005B0473"/>
    <w:rsid w:val="005C32B7"/>
    <w:rsid w:val="005C5C4D"/>
    <w:rsid w:val="005E5F4F"/>
    <w:rsid w:val="005F0C56"/>
    <w:rsid w:val="005F15D6"/>
    <w:rsid w:val="005F482C"/>
    <w:rsid w:val="005F536A"/>
    <w:rsid w:val="006003B2"/>
    <w:rsid w:val="00602058"/>
    <w:rsid w:val="00602B0D"/>
    <w:rsid w:val="00602C80"/>
    <w:rsid w:val="006264A5"/>
    <w:rsid w:val="00626B07"/>
    <w:rsid w:val="00634E62"/>
    <w:rsid w:val="0063671D"/>
    <w:rsid w:val="0066471C"/>
    <w:rsid w:val="006648E3"/>
    <w:rsid w:val="00671921"/>
    <w:rsid w:val="006A2E78"/>
    <w:rsid w:val="006C4042"/>
    <w:rsid w:val="006C6894"/>
    <w:rsid w:val="006D6FC6"/>
    <w:rsid w:val="006F6563"/>
    <w:rsid w:val="007049A6"/>
    <w:rsid w:val="00715770"/>
    <w:rsid w:val="00727973"/>
    <w:rsid w:val="00727D02"/>
    <w:rsid w:val="0075668B"/>
    <w:rsid w:val="00762E03"/>
    <w:rsid w:val="007757B7"/>
    <w:rsid w:val="00782A35"/>
    <w:rsid w:val="00790870"/>
    <w:rsid w:val="00793CE6"/>
    <w:rsid w:val="00794922"/>
    <w:rsid w:val="007A0A35"/>
    <w:rsid w:val="007A0BE7"/>
    <w:rsid w:val="007C074D"/>
    <w:rsid w:val="007C1FD9"/>
    <w:rsid w:val="007D6A3E"/>
    <w:rsid w:val="007E2246"/>
    <w:rsid w:val="007E6D1D"/>
    <w:rsid w:val="007F0F65"/>
    <w:rsid w:val="007F72A0"/>
    <w:rsid w:val="008026AF"/>
    <w:rsid w:val="00810121"/>
    <w:rsid w:val="00840602"/>
    <w:rsid w:val="00846A36"/>
    <w:rsid w:val="00853914"/>
    <w:rsid w:val="00864011"/>
    <w:rsid w:val="00865B42"/>
    <w:rsid w:val="00873D05"/>
    <w:rsid w:val="00883A41"/>
    <w:rsid w:val="008855F1"/>
    <w:rsid w:val="00890F8D"/>
    <w:rsid w:val="008A4407"/>
    <w:rsid w:val="008A7F16"/>
    <w:rsid w:val="008B126C"/>
    <w:rsid w:val="008B1925"/>
    <w:rsid w:val="008B6733"/>
    <w:rsid w:val="008B757E"/>
    <w:rsid w:val="008C1D2A"/>
    <w:rsid w:val="008C6C39"/>
    <w:rsid w:val="008D6BE0"/>
    <w:rsid w:val="008E678D"/>
    <w:rsid w:val="008E72AA"/>
    <w:rsid w:val="008F1056"/>
    <w:rsid w:val="00902B10"/>
    <w:rsid w:val="009208CE"/>
    <w:rsid w:val="009229A1"/>
    <w:rsid w:val="009366CF"/>
    <w:rsid w:val="00946FF8"/>
    <w:rsid w:val="0095380C"/>
    <w:rsid w:val="009555CD"/>
    <w:rsid w:val="00970A1E"/>
    <w:rsid w:val="009716A9"/>
    <w:rsid w:val="00972C93"/>
    <w:rsid w:val="009753D2"/>
    <w:rsid w:val="00980F72"/>
    <w:rsid w:val="00993A87"/>
    <w:rsid w:val="009A251E"/>
    <w:rsid w:val="009A4869"/>
    <w:rsid w:val="009B39EE"/>
    <w:rsid w:val="009C1D39"/>
    <w:rsid w:val="009C2F90"/>
    <w:rsid w:val="009D0383"/>
    <w:rsid w:val="009D2F22"/>
    <w:rsid w:val="009D5ABE"/>
    <w:rsid w:val="009E1B28"/>
    <w:rsid w:val="009F2284"/>
    <w:rsid w:val="00A01291"/>
    <w:rsid w:val="00A035C7"/>
    <w:rsid w:val="00A2220B"/>
    <w:rsid w:val="00A22219"/>
    <w:rsid w:val="00A235D0"/>
    <w:rsid w:val="00A23CAE"/>
    <w:rsid w:val="00A25ED3"/>
    <w:rsid w:val="00A30284"/>
    <w:rsid w:val="00A33AF3"/>
    <w:rsid w:val="00A358B1"/>
    <w:rsid w:val="00A44A08"/>
    <w:rsid w:val="00A44DFF"/>
    <w:rsid w:val="00A56823"/>
    <w:rsid w:val="00A67252"/>
    <w:rsid w:val="00A728FD"/>
    <w:rsid w:val="00A76CCE"/>
    <w:rsid w:val="00A823F2"/>
    <w:rsid w:val="00A85C9A"/>
    <w:rsid w:val="00A96A95"/>
    <w:rsid w:val="00AC0C97"/>
    <w:rsid w:val="00AC37B7"/>
    <w:rsid w:val="00AC56AE"/>
    <w:rsid w:val="00AE1E68"/>
    <w:rsid w:val="00B02E4A"/>
    <w:rsid w:val="00B15347"/>
    <w:rsid w:val="00B31D29"/>
    <w:rsid w:val="00B46DF4"/>
    <w:rsid w:val="00B5328F"/>
    <w:rsid w:val="00B55A52"/>
    <w:rsid w:val="00B67279"/>
    <w:rsid w:val="00B72707"/>
    <w:rsid w:val="00B776CD"/>
    <w:rsid w:val="00B93F06"/>
    <w:rsid w:val="00BB4EB9"/>
    <w:rsid w:val="00BC2F81"/>
    <w:rsid w:val="00BC5D2E"/>
    <w:rsid w:val="00BD172F"/>
    <w:rsid w:val="00BD76C9"/>
    <w:rsid w:val="00BF4D9F"/>
    <w:rsid w:val="00BF65B0"/>
    <w:rsid w:val="00C16C42"/>
    <w:rsid w:val="00C41265"/>
    <w:rsid w:val="00C50D64"/>
    <w:rsid w:val="00C871B7"/>
    <w:rsid w:val="00C95E8E"/>
    <w:rsid w:val="00CA3140"/>
    <w:rsid w:val="00CB28F7"/>
    <w:rsid w:val="00CB4288"/>
    <w:rsid w:val="00CB664B"/>
    <w:rsid w:val="00CE027D"/>
    <w:rsid w:val="00CE72D9"/>
    <w:rsid w:val="00CE73C9"/>
    <w:rsid w:val="00CF27A7"/>
    <w:rsid w:val="00CF43C8"/>
    <w:rsid w:val="00CF7761"/>
    <w:rsid w:val="00D01BA3"/>
    <w:rsid w:val="00D15086"/>
    <w:rsid w:val="00D208F9"/>
    <w:rsid w:val="00D258A7"/>
    <w:rsid w:val="00D32398"/>
    <w:rsid w:val="00D45093"/>
    <w:rsid w:val="00D454DB"/>
    <w:rsid w:val="00D554E5"/>
    <w:rsid w:val="00D7002A"/>
    <w:rsid w:val="00DA1446"/>
    <w:rsid w:val="00DA4A32"/>
    <w:rsid w:val="00DA62A6"/>
    <w:rsid w:val="00DC7618"/>
    <w:rsid w:val="00DD54DC"/>
    <w:rsid w:val="00DF4E23"/>
    <w:rsid w:val="00E230C4"/>
    <w:rsid w:val="00E24B88"/>
    <w:rsid w:val="00E3256E"/>
    <w:rsid w:val="00E35DA6"/>
    <w:rsid w:val="00E41BD0"/>
    <w:rsid w:val="00E64620"/>
    <w:rsid w:val="00E71C0E"/>
    <w:rsid w:val="00E84DD6"/>
    <w:rsid w:val="00E90530"/>
    <w:rsid w:val="00EA0763"/>
    <w:rsid w:val="00EA7855"/>
    <w:rsid w:val="00EB2274"/>
    <w:rsid w:val="00EB4131"/>
    <w:rsid w:val="00EC72F6"/>
    <w:rsid w:val="00ED0484"/>
    <w:rsid w:val="00ED64DF"/>
    <w:rsid w:val="00EE575E"/>
    <w:rsid w:val="00EF08B3"/>
    <w:rsid w:val="00EF27BD"/>
    <w:rsid w:val="00F05E13"/>
    <w:rsid w:val="00F17DC8"/>
    <w:rsid w:val="00F223B3"/>
    <w:rsid w:val="00F26516"/>
    <w:rsid w:val="00F707F1"/>
    <w:rsid w:val="00FB7572"/>
    <w:rsid w:val="00FC0602"/>
    <w:rsid w:val="00FD1394"/>
    <w:rsid w:val="00FD3242"/>
    <w:rsid w:val="00FE6011"/>
    <w:rsid w:val="00FF19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F797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440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4407"/>
    <w:rPr>
      <w:rFonts w:ascii="Lucida Grande" w:hAnsi="Lucida Grande" w:cs="Lucida Grande"/>
      <w:sz w:val="18"/>
      <w:szCs w:val="18"/>
    </w:rPr>
  </w:style>
  <w:style w:type="paragraph" w:styleId="ListParagraph">
    <w:name w:val="List Paragraph"/>
    <w:basedOn w:val="Normal"/>
    <w:uiPriority w:val="34"/>
    <w:qFormat/>
    <w:rsid w:val="00E71C0E"/>
    <w:pPr>
      <w:ind w:left="720"/>
      <w:contextualSpacing/>
    </w:pPr>
  </w:style>
  <w:style w:type="character" w:styleId="CommentReference">
    <w:name w:val="annotation reference"/>
    <w:basedOn w:val="DefaultParagraphFont"/>
    <w:uiPriority w:val="99"/>
    <w:semiHidden/>
    <w:unhideWhenUsed/>
    <w:rsid w:val="00EF08B3"/>
    <w:rPr>
      <w:sz w:val="16"/>
      <w:szCs w:val="16"/>
    </w:rPr>
  </w:style>
  <w:style w:type="paragraph" w:styleId="CommentText">
    <w:name w:val="annotation text"/>
    <w:basedOn w:val="Normal"/>
    <w:link w:val="CommentTextChar"/>
    <w:uiPriority w:val="99"/>
    <w:semiHidden/>
    <w:unhideWhenUsed/>
    <w:rsid w:val="00EF08B3"/>
    <w:rPr>
      <w:sz w:val="20"/>
      <w:szCs w:val="20"/>
    </w:rPr>
  </w:style>
  <w:style w:type="character" w:customStyle="1" w:styleId="CommentTextChar">
    <w:name w:val="Comment Text Char"/>
    <w:basedOn w:val="DefaultParagraphFont"/>
    <w:link w:val="CommentText"/>
    <w:uiPriority w:val="99"/>
    <w:semiHidden/>
    <w:rsid w:val="00EF08B3"/>
    <w:rPr>
      <w:sz w:val="20"/>
      <w:szCs w:val="20"/>
    </w:rPr>
  </w:style>
  <w:style w:type="paragraph" w:styleId="CommentSubject">
    <w:name w:val="annotation subject"/>
    <w:basedOn w:val="CommentText"/>
    <w:next w:val="CommentText"/>
    <w:link w:val="CommentSubjectChar"/>
    <w:uiPriority w:val="99"/>
    <w:semiHidden/>
    <w:unhideWhenUsed/>
    <w:rsid w:val="00EF08B3"/>
    <w:rPr>
      <w:b/>
      <w:bCs/>
    </w:rPr>
  </w:style>
  <w:style w:type="character" w:customStyle="1" w:styleId="CommentSubjectChar">
    <w:name w:val="Comment Subject Char"/>
    <w:basedOn w:val="CommentTextChar"/>
    <w:link w:val="CommentSubject"/>
    <w:uiPriority w:val="99"/>
    <w:semiHidden/>
    <w:rsid w:val="00EF08B3"/>
    <w:rPr>
      <w:b/>
      <w:bCs/>
      <w:sz w:val="20"/>
      <w:szCs w:val="20"/>
    </w:rPr>
  </w:style>
  <w:style w:type="character" w:styleId="Hyperlink">
    <w:name w:val="Hyperlink"/>
    <w:basedOn w:val="DefaultParagraphFont"/>
    <w:uiPriority w:val="99"/>
    <w:unhideWhenUsed/>
    <w:rsid w:val="001C2FC8"/>
    <w:rPr>
      <w:color w:val="0000FF" w:themeColor="hyperlink"/>
      <w:u w:val="single"/>
    </w:rPr>
  </w:style>
  <w:style w:type="character" w:styleId="LineNumber">
    <w:name w:val="line number"/>
    <w:basedOn w:val="DefaultParagraphFont"/>
    <w:uiPriority w:val="99"/>
    <w:semiHidden/>
    <w:unhideWhenUsed/>
    <w:rsid w:val="007C074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440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4407"/>
    <w:rPr>
      <w:rFonts w:ascii="Lucida Grande" w:hAnsi="Lucida Grande" w:cs="Lucida Grande"/>
      <w:sz w:val="18"/>
      <w:szCs w:val="18"/>
    </w:rPr>
  </w:style>
  <w:style w:type="paragraph" w:styleId="ListParagraph">
    <w:name w:val="List Paragraph"/>
    <w:basedOn w:val="Normal"/>
    <w:uiPriority w:val="34"/>
    <w:qFormat/>
    <w:rsid w:val="00E71C0E"/>
    <w:pPr>
      <w:ind w:left="720"/>
      <w:contextualSpacing/>
    </w:pPr>
  </w:style>
  <w:style w:type="character" w:styleId="CommentReference">
    <w:name w:val="annotation reference"/>
    <w:basedOn w:val="DefaultParagraphFont"/>
    <w:uiPriority w:val="99"/>
    <w:semiHidden/>
    <w:unhideWhenUsed/>
    <w:rsid w:val="00EF08B3"/>
    <w:rPr>
      <w:sz w:val="16"/>
      <w:szCs w:val="16"/>
    </w:rPr>
  </w:style>
  <w:style w:type="paragraph" w:styleId="CommentText">
    <w:name w:val="annotation text"/>
    <w:basedOn w:val="Normal"/>
    <w:link w:val="CommentTextChar"/>
    <w:uiPriority w:val="99"/>
    <w:semiHidden/>
    <w:unhideWhenUsed/>
    <w:rsid w:val="00EF08B3"/>
    <w:rPr>
      <w:sz w:val="20"/>
      <w:szCs w:val="20"/>
    </w:rPr>
  </w:style>
  <w:style w:type="character" w:customStyle="1" w:styleId="CommentTextChar">
    <w:name w:val="Comment Text Char"/>
    <w:basedOn w:val="DefaultParagraphFont"/>
    <w:link w:val="CommentText"/>
    <w:uiPriority w:val="99"/>
    <w:semiHidden/>
    <w:rsid w:val="00EF08B3"/>
    <w:rPr>
      <w:sz w:val="20"/>
      <w:szCs w:val="20"/>
    </w:rPr>
  </w:style>
  <w:style w:type="paragraph" w:styleId="CommentSubject">
    <w:name w:val="annotation subject"/>
    <w:basedOn w:val="CommentText"/>
    <w:next w:val="CommentText"/>
    <w:link w:val="CommentSubjectChar"/>
    <w:uiPriority w:val="99"/>
    <w:semiHidden/>
    <w:unhideWhenUsed/>
    <w:rsid w:val="00EF08B3"/>
    <w:rPr>
      <w:b/>
      <w:bCs/>
    </w:rPr>
  </w:style>
  <w:style w:type="character" w:customStyle="1" w:styleId="CommentSubjectChar">
    <w:name w:val="Comment Subject Char"/>
    <w:basedOn w:val="CommentTextChar"/>
    <w:link w:val="CommentSubject"/>
    <w:uiPriority w:val="99"/>
    <w:semiHidden/>
    <w:rsid w:val="00EF08B3"/>
    <w:rPr>
      <w:b/>
      <w:bCs/>
      <w:sz w:val="20"/>
      <w:szCs w:val="20"/>
    </w:rPr>
  </w:style>
  <w:style w:type="character" w:styleId="Hyperlink">
    <w:name w:val="Hyperlink"/>
    <w:basedOn w:val="DefaultParagraphFont"/>
    <w:uiPriority w:val="99"/>
    <w:unhideWhenUsed/>
    <w:rsid w:val="001C2FC8"/>
    <w:rPr>
      <w:color w:val="0000FF" w:themeColor="hyperlink"/>
      <w:u w:val="single"/>
    </w:rPr>
  </w:style>
  <w:style w:type="character" w:styleId="LineNumber">
    <w:name w:val="line number"/>
    <w:basedOn w:val="DefaultParagraphFont"/>
    <w:uiPriority w:val="99"/>
    <w:semiHidden/>
    <w:unhideWhenUsed/>
    <w:rsid w:val="007C07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064678">
      <w:bodyDiv w:val="1"/>
      <w:marLeft w:val="0"/>
      <w:marRight w:val="0"/>
      <w:marTop w:val="0"/>
      <w:marBottom w:val="0"/>
      <w:divBdr>
        <w:top w:val="none" w:sz="0" w:space="0" w:color="auto"/>
        <w:left w:val="none" w:sz="0" w:space="0" w:color="auto"/>
        <w:bottom w:val="none" w:sz="0" w:space="0" w:color="auto"/>
        <w:right w:val="none" w:sz="0" w:space="0" w:color="auto"/>
      </w:divBdr>
    </w:div>
    <w:div w:id="283194402">
      <w:bodyDiv w:val="1"/>
      <w:marLeft w:val="0"/>
      <w:marRight w:val="0"/>
      <w:marTop w:val="0"/>
      <w:marBottom w:val="0"/>
      <w:divBdr>
        <w:top w:val="none" w:sz="0" w:space="0" w:color="auto"/>
        <w:left w:val="none" w:sz="0" w:space="0" w:color="auto"/>
        <w:bottom w:val="none" w:sz="0" w:space="0" w:color="auto"/>
        <w:right w:val="none" w:sz="0" w:space="0" w:color="auto"/>
      </w:divBdr>
    </w:div>
    <w:div w:id="454443208">
      <w:bodyDiv w:val="1"/>
      <w:marLeft w:val="0"/>
      <w:marRight w:val="0"/>
      <w:marTop w:val="0"/>
      <w:marBottom w:val="0"/>
      <w:divBdr>
        <w:top w:val="none" w:sz="0" w:space="0" w:color="auto"/>
        <w:left w:val="none" w:sz="0" w:space="0" w:color="auto"/>
        <w:bottom w:val="none" w:sz="0" w:space="0" w:color="auto"/>
        <w:right w:val="none" w:sz="0" w:space="0" w:color="auto"/>
      </w:divBdr>
    </w:div>
    <w:div w:id="581763955">
      <w:bodyDiv w:val="1"/>
      <w:marLeft w:val="0"/>
      <w:marRight w:val="0"/>
      <w:marTop w:val="0"/>
      <w:marBottom w:val="0"/>
      <w:divBdr>
        <w:top w:val="none" w:sz="0" w:space="0" w:color="auto"/>
        <w:left w:val="none" w:sz="0" w:space="0" w:color="auto"/>
        <w:bottom w:val="none" w:sz="0" w:space="0" w:color="auto"/>
        <w:right w:val="none" w:sz="0" w:space="0" w:color="auto"/>
      </w:divBdr>
    </w:div>
    <w:div w:id="588857850">
      <w:bodyDiv w:val="1"/>
      <w:marLeft w:val="0"/>
      <w:marRight w:val="0"/>
      <w:marTop w:val="0"/>
      <w:marBottom w:val="0"/>
      <w:divBdr>
        <w:top w:val="none" w:sz="0" w:space="0" w:color="auto"/>
        <w:left w:val="none" w:sz="0" w:space="0" w:color="auto"/>
        <w:bottom w:val="none" w:sz="0" w:space="0" w:color="auto"/>
        <w:right w:val="none" w:sz="0" w:space="0" w:color="auto"/>
      </w:divBdr>
    </w:div>
    <w:div w:id="864712003">
      <w:bodyDiv w:val="1"/>
      <w:marLeft w:val="0"/>
      <w:marRight w:val="0"/>
      <w:marTop w:val="0"/>
      <w:marBottom w:val="0"/>
      <w:divBdr>
        <w:top w:val="none" w:sz="0" w:space="0" w:color="auto"/>
        <w:left w:val="none" w:sz="0" w:space="0" w:color="auto"/>
        <w:bottom w:val="none" w:sz="0" w:space="0" w:color="auto"/>
        <w:right w:val="none" w:sz="0" w:space="0" w:color="auto"/>
      </w:divBdr>
    </w:div>
    <w:div w:id="1156798617">
      <w:bodyDiv w:val="1"/>
      <w:marLeft w:val="0"/>
      <w:marRight w:val="0"/>
      <w:marTop w:val="0"/>
      <w:marBottom w:val="0"/>
      <w:divBdr>
        <w:top w:val="none" w:sz="0" w:space="0" w:color="auto"/>
        <w:left w:val="none" w:sz="0" w:space="0" w:color="auto"/>
        <w:bottom w:val="none" w:sz="0" w:space="0" w:color="auto"/>
        <w:right w:val="none" w:sz="0" w:space="0" w:color="auto"/>
      </w:divBdr>
    </w:div>
    <w:div w:id="1337004157">
      <w:bodyDiv w:val="1"/>
      <w:marLeft w:val="0"/>
      <w:marRight w:val="0"/>
      <w:marTop w:val="0"/>
      <w:marBottom w:val="0"/>
      <w:divBdr>
        <w:top w:val="none" w:sz="0" w:space="0" w:color="auto"/>
        <w:left w:val="none" w:sz="0" w:space="0" w:color="auto"/>
        <w:bottom w:val="none" w:sz="0" w:space="0" w:color="auto"/>
        <w:right w:val="none" w:sz="0" w:space="0" w:color="auto"/>
      </w:divBdr>
    </w:div>
    <w:div w:id="1598445111">
      <w:bodyDiv w:val="1"/>
      <w:marLeft w:val="0"/>
      <w:marRight w:val="0"/>
      <w:marTop w:val="0"/>
      <w:marBottom w:val="0"/>
      <w:divBdr>
        <w:top w:val="none" w:sz="0" w:space="0" w:color="auto"/>
        <w:left w:val="none" w:sz="0" w:space="0" w:color="auto"/>
        <w:bottom w:val="none" w:sz="0" w:space="0" w:color="auto"/>
        <w:right w:val="none" w:sz="0" w:space="0" w:color="auto"/>
      </w:divBdr>
    </w:div>
    <w:div w:id="1703364165">
      <w:bodyDiv w:val="1"/>
      <w:marLeft w:val="0"/>
      <w:marRight w:val="0"/>
      <w:marTop w:val="0"/>
      <w:marBottom w:val="0"/>
      <w:divBdr>
        <w:top w:val="none" w:sz="0" w:space="0" w:color="auto"/>
        <w:left w:val="none" w:sz="0" w:space="0" w:color="auto"/>
        <w:bottom w:val="none" w:sz="0" w:space="0" w:color="auto"/>
        <w:right w:val="none" w:sz="0" w:space="0" w:color="auto"/>
      </w:divBdr>
    </w:div>
    <w:div w:id="1736581825">
      <w:bodyDiv w:val="1"/>
      <w:marLeft w:val="0"/>
      <w:marRight w:val="0"/>
      <w:marTop w:val="0"/>
      <w:marBottom w:val="0"/>
      <w:divBdr>
        <w:top w:val="none" w:sz="0" w:space="0" w:color="auto"/>
        <w:left w:val="none" w:sz="0" w:space="0" w:color="auto"/>
        <w:bottom w:val="none" w:sz="0" w:space="0" w:color="auto"/>
        <w:right w:val="none" w:sz="0" w:space="0" w:color="auto"/>
      </w:divBdr>
    </w:div>
    <w:div w:id="1819573424">
      <w:bodyDiv w:val="1"/>
      <w:marLeft w:val="0"/>
      <w:marRight w:val="0"/>
      <w:marTop w:val="0"/>
      <w:marBottom w:val="0"/>
      <w:divBdr>
        <w:top w:val="none" w:sz="0" w:space="0" w:color="auto"/>
        <w:left w:val="none" w:sz="0" w:space="0" w:color="auto"/>
        <w:bottom w:val="none" w:sz="0" w:space="0" w:color="auto"/>
        <w:right w:val="none" w:sz="0" w:space="0" w:color="auto"/>
      </w:divBdr>
    </w:div>
    <w:div w:id="18790062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microsoft.com/office/2011/relationships/commentsExtended" Target="commentsExtended.xml"/><Relationship Id="rId12"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hyperlink" Target="https://github.com/jlleslie/AdaptiveImmunity_and_Clearance" TargetMode="External"/><Relationship Id="rId9" Type="http://schemas.openxmlformats.org/officeDocument/2006/relationships/fontTable" Target="fontTable.xml"/><Relationship Id="rId1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7EE766-5795-504A-9010-6232A22D7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970</TotalTime>
  <Pages>20</Pages>
  <Words>10126</Words>
  <Characters>57723</Characters>
  <Application>Microsoft Macintosh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UMich</Company>
  <LinksUpToDate>false</LinksUpToDate>
  <CharactersWithSpaces>67714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Jhansi Leslie</dc:creator>
  <cp:keywords/>
  <dc:description/>
  <cp:lastModifiedBy>Jhansi Leslie</cp:lastModifiedBy>
  <cp:revision>99</cp:revision>
  <dcterms:created xsi:type="dcterms:W3CDTF">2017-05-10T19:08:00Z</dcterms:created>
  <dcterms:modified xsi:type="dcterms:W3CDTF">2017-05-22T18:05:00Z</dcterms:modified>
</cp:coreProperties>
</file>